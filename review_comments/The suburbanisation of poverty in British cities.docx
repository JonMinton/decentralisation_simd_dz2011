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B3B8B" w14:textId="3DC62BE1" w:rsidR="002163AD" w:rsidRDefault="00F100CA" w:rsidP="003E01D8">
      <w:pPr>
        <w:pStyle w:val="Heading1"/>
      </w:pPr>
      <w:bookmarkStart w:id="0" w:name="_GoBack"/>
      <w:bookmarkEnd w:id="0"/>
      <w:r>
        <w:t>The s</w:t>
      </w:r>
      <w:r w:rsidR="00914AE6">
        <w:t>uburbanisation</w:t>
      </w:r>
      <w:r w:rsidR="002F421F">
        <w:t xml:space="preserve"> of poverty in British cities</w:t>
      </w:r>
      <w:r w:rsidR="005E1BB7">
        <w:t>, 2004 to 2015/16</w:t>
      </w:r>
      <w:r w:rsidR="00914AE6">
        <w:t xml:space="preserve">: extent, </w:t>
      </w:r>
      <w:r w:rsidR="00380803">
        <w:t xml:space="preserve">processes </w:t>
      </w:r>
      <w:r w:rsidR="00914AE6">
        <w:t xml:space="preserve">and </w:t>
      </w:r>
      <w:r w:rsidR="00380803">
        <w:t>nature</w:t>
      </w:r>
    </w:p>
    <w:p w14:paraId="6BF7FBFD" w14:textId="77777777" w:rsidR="00934A85" w:rsidRDefault="00934A85"/>
    <w:p w14:paraId="432E73EB" w14:textId="77777777" w:rsidR="005154F3" w:rsidRDefault="005154F3" w:rsidP="005154F3"/>
    <w:p w14:paraId="6821E698" w14:textId="77777777" w:rsidR="004F0CD2" w:rsidRDefault="004F0CD2" w:rsidP="004F0CD2">
      <w:pPr>
        <w:pStyle w:val="Heading3"/>
      </w:pPr>
      <w:r>
        <w:t>Abstract</w:t>
      </w:r>
    </w:p>
    <w:p w14:paraId="15EB2EF4" w14:textId="3137A702" w:rsidR="00FE3D5A" w:rsidRDefault="004F0CD2" w:rsidP="002A61FA">
      <w:r>
        <w:t xml:space="preserve">This paper extends previous analyses </w:t>
      </w:r>
      <w:r w:rsidR="002E17FA">
        <w:t>of the</w:t>
      </w:r>
      <w:r w:rsidR="000F6562">
        <w:t xml:space="preserve"> </w:t>
      </w:r>
      <w:r w:rsidR="008A1064">
        <w:t xml:space="preserve">suburbanisation </w:t>
      </w:r>
      <w:r w:rsidR="002E17FA">
        <w:t xml:space="preserve">of poverty in Britain </w:t>
      </w:r>
      <w:r>
        <w:t>using data from Government Indices of Deprivation</w:t>
      </w:r>
      <w:r w:rsidR="002E17FA">
        <w:t xml:space="preserve"> for 2004 to 2015/16</w:t>
      </w:r>
      <w:r>
        <w:t xml:space="preserve">. </w:t>
      </w:r>
      <w:r w:rsidR="0095377E">
        <w:t xml:space="preserve">It tracks changes in </w:t>
      </w:r>
      <w:r w:rsidR="002E17FA">
        <w:t xml:space="preserve">relative </w:t>
      </w:r>
      <w:r w:rsidR="0095377E">
        <w:t xml:space="preserve">centralisation </w:t>
      </w:r>
      <w:r w:rsidR="007D3A0B">
        <w:t xml:space="preserve">and </w:t>
      </w:r>
      <w:r w:rsidR="00FE3D5A">
        <w:t xml:space="preserve">relative </w:t>
      </w:r>
      <w:r w:rsidR="007D3A0B">
        <w:t xml:space="preserve">concentration </w:t>
      </w:r>
      <w:r w:rsidR="002E17FA">
        <w:t xml:space="preserve">of poverty for </w:t>
      </w:r>
      <w:r w:rsidR="00BE3FC9">
        <w:t xml:space="preserve">the </w:t>
      </w:r>
      <w:r w:rsidR="002E17FA">
        <w:t>2</w:t>
      </w:r>
      <w:r w:rsidR="00633109">
        <w:t>5</w:t>
      </w:r>
      <w:r w:rsidR="002E17FA">
        <w:t xml:space="preserve"> </w:t>
      </w:r>
      <w:r w:rsidR="00BE3FC9">
        <w:t xml:space="preserve">largest </w:t>
      </w:r>
      <w:r w:rsidR="002E17FA">
        <w:t>cities</w:t>
      </w:r>
      <w:r w:rsidR="00FE3D5A">
        <w:t xml:space="preserve"> or urban areas</w:t>
      </w:r>
      <w:r w:rsidR="008A34FF">
        <w:t xml:space="preserve">, </w:t>
      </w:r>
      <w:r w:rsidR="002E17FA">
        <w:t>analysing</w:t>
      </w:r>
      <w:r w:rsidR="008A34FF">
        <w:t xml:space="preserve"> change </w:t>
      </w:r>
      <w:r w:rsidR="00982E94">
        <w:t xml:space="preserve">for poor and non-poor groups </w:t>
      </w:r>
      <w:r w:rsidR="00AA0748">
        <w:t>separately</w:t>
      </w:r>
      <w:r w:rsidR="00195034">
        <w:t xml:space="preserve">, and examining parallel changes in </w:t>
      </w:r>
      <w:ins w:id="1" w:author="Nick Bailey" w:date="2017-07-20T10:24:00Z">
        <w:r w:rsidR="00950961">
          <w:t xml:space="preserve">spatial </w:t>
        </w:r>
      </w:ins>
      <w:r w:rsidR="00195034">
        <w:t>segregation</w:t>
      </w:r>
      <w:ins w:id="2" w:author="Nick Bailey" w:date="2017-07-20T10:24:00Z">
        <w:r w:rsidR="00950961">
          <w:t xml:space="preserve"> or unevenness</w:t>
        </w:r>
      </w:ins>
      <w:r w:rsidR="008A34FF">
        <w:t xml:space="preserve">. </w:t>
      </w:r>
      <w:r w:rsidR="00FE3D5A">
        <w:t>The paper confirms that p</w:t>
      </w:r>
      <w:r w:rsidR="00380803">
        <w:t xml:space="preserve">overty is suburbanising, at least in the larger cities, </w:t>
      </w:r>
      <w:r w:rsidR="00FE3D5A">
        <w:t>although poverty remains over-represented in inner locations</w:t>
      </w:r>
      <w:r w:rsidR="002A61FA">
        <w:t xml:space="preserve"> in most cases</w:t>
      </w:r>
      <w:r w:rsidR="00FE3D5A">
        <w:t xml:space="preserve">. Suburbanisation </w:t>
      </w:r>
      <w:r w:rsidR="00380803">
        <w:t xml:space="preserve">is occurring through </w:t>
      </w:r>
      <w:ins w:id="3" w:author="Nick Bailey" w:date="2017-07-20T12:53:00Z">
        <w:r w:rsidR="00357FF2">
          <w:t xml:space="preserve">the </w:t>
        </w:r>
      </w:ins>
      <w:r w:rsidR="00380803">
        <w:t xml:space="preserve">absolute </w:t>
      </w:r>
      <w:del w:id="4" w:author="Nick Bailey" w:date="2017-07-20T12:53:00Z">
        <w:r w:rsidR="00380803" w:rsidDel="00357FF2">
          <w:delText xml:space="preserve">loss of </w:delText>
        </w:r>
      </w:del>
      <w:ins w:id="5" w:author="Nick Bailey" w:date="2017-07-20T12:53:00Z">
        <w:r w:rsidR="00357FF2">
          <w:t xml:space="preserve">reduction in </w:t>
        </w:r>
      </w:ins>
      <w:r w:rsidR="00380803">
        <w:t>low income population</w:t>
      </w:r>
      <w:r w:rsidR="00FE3D5A">
        <w:t>s</w:t>
      </w:r>
      <w:r w:rsidR="00380803">
        <w:t xml:space="preserve"> </w:t>
      </w:r>
      <w:del w:id="6" w:author="Nick Bailey" w:date="2017-07-20T12:53:00Z">
        <w:r w:rsidR="00380803" w:rsidDel="00357FF2">
          <w:delText xml:space="preserve">from </w:delText>
        </w:r>
      </w:del>
      <w:ins w:id="7" w:author="Nick Bailey" w:date="2017-07-20T12:53:00Z">
        <w:r w:rsidR="00357FF2">
          <w:t xml:space="preserve">in </w:t>
        </w:r>
      </w:ins>
      <w:r w:rsidR="00380803">
        <w:t xml:space="preserve">inner locations and </w:t>
      </w:r>
      <w:del w:id="8" w:author="Nick Bailey" w:date="2017-07-20T12:53:00Z">
        <w:r w:rsidR="00380803" w:rsidDel="00357FF2">
          <w:delText xml:space="preserve">their replacement with </w:delText>
        </w:r>
      </w:del>
      <w:ins w:id="9" w:author="Nick Bailey" w:date="2017-07-20T12:53:00Z">
        <w:r w:rsidR="00357FF2">
          <w:t xml:space="preserve">the growth </w:t>
        </w:r>
      </w:ins>
      <w:r w:rsidR="00380803">
        <w:t>non-poor groups</w:t>
      </w:r>
      <w:r w:rsidR="002A61FA">
        <w:t xml:space="preserve">, </w:t>
      </w:r>
      <w:del w:id="10" w:author="Nick Bailey" w:date="2017-07-20T10:25:00Z">
        <w:r w:rsidR="002A61FA" w:rsidDel="00950961">
          <w:delText xml:space="preserve">indicating </w:delText>
        </w:r>
      </w:del>
      <w:ins w:id="11" w:author="Nick Bailey" w:date="2017-07-20T10:25:00Z">
        <w:r w:rsidR="00950961">
          <w:t xml:space="preserve">consistent with </w:t>
        </w:r>
      </w:ins>
      <w:r w:rsidR="002A61FA">
        <w:t>a process of displacement</w:t>
      </w:r>
      <w:r w:rsidR="00380803">
        <w:t xml:space="preserve">. </w:t>
      </w:r>
      <w:r w:rsidR="00FE3D5A">
        <w:t xml:space="preserve">Relative centralisation of poverty has fallen more strongly </w:t>
      </w:r>
      <w:del w:id="12" w:author="Nick Bailey" w:date="2017-07-20T12:54:00Z">
        <w:r w:rsidR="00FE3D5A" w:rsidDel="00357FF2">
          <w:delText xml:space="preserve">and consistently </w:delText>
        </w:r>
      </w:del>
      <w:r w:rsidR="00FE3D5A">
        <w:t xml:space="preserve">between 2004 and 2015/16 than relative concentration of poverty, </w:t>
      </w:r>
      <w:r w:rsidR="002A61FA">
        <w:t xml:space="preserve">as </w:t>
      </w:r>
      <w:r w:rsidR="00FE3D5A">
        <w:t xml:space="preserve">the outward shift of poorer groups leaves them still </w:t>
      </w:r>
      <w:r w:rsidR="002A61FA">
        <w:t>living in</w:t>
      </w:r>
      <w:r w:rsidR="00FE3D5A">
        <w:t xml:space="preserve"> denser neighbourhoods</w:t>
      </w:r>
      <w:r w:rsidR="002A61FA">
        <w:t xml:space="preserve"> on average</w:t>
      </w:r>
      <w:r w:rsidR="00FE3D5A">
        <w:t xml:space="preserve">. </w:t>
      </w:r>
      <w:r w:rsidR="002A61FA">
        <w:t xml:space="preserve">The paper </w:t>
      </w:r>
      <w:r w:rsidR="00FE3D5A">
        <w:t xml:space="preserve">also shows that spatial segregation </w:t>
      </w:r>
      <w:ins w:id="13" w:author="Nick Bailey" w:date="2017-07-20T10:20:00Z">
        <w:r w:rsidR="00950961">
          <w:t xml:space="preserve">(unevenness) </w:t>
        </w:r>
      </w:ins>
      <w:r w:rsidR="00FE3D5A">
        <w:t>declined over this period</w:t>
      </w:r>
      <w:r w:rsidR="002A61FA">
        <w:t>. I</w:t>
      </w:r>
      <w:r w:rsidR="00FE3D5A">
        <w:t xml:space="preserve">t remains to be seen whether this </w:t>
      </w:r>
      <w:ins w:id="14" w:author="Nick Bailey" w:date="2017-07-20T12:54:00Z">
        <w:r w:rsidR="00357FF2">
          <w:t xml:space="preserve">last change </w:t>
        </w:r>
      </w:ins>
      <w:r w:rsidR="002A61FA">
        <w:t xml:space="preserve">is a long-term shift to less segregated urban forms or </w:t>
      </w:r>
      <w:r w:rsidR="00FE3D5A">
        <w:t>a transitional outcome before new forms of segregation emerge</w:t>
      </w:r>
      <w:r w:rsidR="002A61FA">
        <w:t xml:space="preserve"> around suburban poverty concentrations. </w:t>
      </w:r>
    </w:p>
    <w:p w14:paraId="28209848" w14:textId="77777777" w:rsidR="004F0CD2" w:rsidRDefault="004F0CD2" w:rsidP="00982E94"/>
    <w:p w14:paraId="70348365" w14:textId="77777777" w:rsidR="008D18C9" w:rsidRDefault="008D18C9" w:rsidP="008D18C9">
      <w:pPr>
        <w:pStyle w:val="Heading3"/>
      </w:pPr>
      <w:r>
        <w:t>Acknowledgements</w:t>
      </w:r>
    </w:p>
    <w:p w14:paraId="29A1BD31" w14:textId="4976B1BE" w:rsidR="008D18C9" w:rsidRDefault="008D18C9" w:rsidP="008D18C9">
      <w:r>
        <w:t xml:space="preserve">The research was supported </w:t>
      </w:r>
      <w:r w:rsidRPr="00C848FE">
        <w:t xml:space="preserve">by funding from the </w:t>
      </w:r>
      <w:r>
        <w:t xml:space="preserve">UK’s Economic and Social Research Council as part of </w:t>
      </w:r>
      <w:r w:rsidRPr="00C848FE">
        <w:t xml:space="preserve">the Applied Quantitative Methods Network </w:t>
      </w:r>
      <w:r>
        <w:t xml:space="preserve">(AQMeN) II </w:t>
      </w:r>
      <w:r w:rsidRPr="00C848FE">
        <w:t>project (ES/K006460/1)</w:t>
      </w:r>
      <w:r w:rsidRPr="00731031">
        <w:t>.</w:t>
      </w:r>
      <w:r>
        <w:t xml:space="preserve"> We benefitted from various conversations with AQMeN colleagues, notably Gwilym Pryce and Meng Le Zhang at the University of Sheffield. </w:t>
      </w:r>
      <w:r w:rsidR="0035151F">
        <w:t xml:space="preserve">We are grateful to Paul Norman, Leeds University, for his collegiality in sharing data used in one stage of the analysis. </w:t>
      </w:r>
    </w:p>
    <w:p w14:paraId="2415B7AF" w14:textId="77777777" w:rsidR="008D18C9" w:rsidRDefault="008D18C9" w:rsidP="00982E94"/>
    <w:p w14:paraId="057ECBAA" w14:textId="77777777" w:rsidR="00914AE6" w:rsidRDefault="00914AE6">
      <w:pPr>
        <w:rPr>
          <w:rFonts w:asciiTheme="majorHAnsi" w:eastAsiaTheme="majorEastAsia" w:hAnsiTheme="majorHAnsi" w:cstheme="majorBidi"/>
          <w:b/>
          <w:bCs/>
          <w:color w:val="4F81BD" w:themeColor="accent1"/>
          <w:sz w:val="26"/>
          <w:szCs w:val="26"/>
        </w:rPr>
      </w:pPr>
      <w:r>
        <w:br w:type="page"/>
      </w:r>
    </w:p>
    <w:p w14:paraId="6C57F380" w14:textId="19FF6B5F" w:rsidR="00380803" w:rsidRDefault="00380803" w:rsidP="00380803">
      <w:pPr>
        <w:pStyle w:val="Heading1"/>
      </w:pPr>
      <w:r>
        <w:lastRenderedPageBreak/>
        <w:t>The suburbanisation of poverty in British cities</w:t>
      </w:r>
      <w:r w:rsidR="005E1BB7">
        <w:t>, 2004 to 2015/16</w:t>
      </w:r>
      <w:r>
        <w:t>: extent, processes and nature</w:t>
      </w:r>
    </w:p>
    <w:p w14:paraId="05255EEE" w14:textId="77777777" w:rsidR="00F100CA" w:rsidRPr="00F100CA" w:rsidRDefault="00F100CA" w:rsidP="00F100CA"/>
    <w:p w14:paraId="05B77375" w14:textId="77777777" w:rsidR="004F0CD2" w:rsidRDefault="004F0CD2" w:rsidP="004F0CD2">
      <w:pPr>
        <w:pStyle w:val="Heading2"/>
      </w:pPr>
      <w:r>
        <w:t>Introduction</w:t>
      </w:r>
    </w:p>
    <w:p w14:paraId="69D4FC4F" w14:textId="77777777" w:rsidR="00F100CA" w:rsidRPr="00F100CA" w:rsidRDefault="00F100CA" w:rsidP="00F100CA"/>
    <w:p w14:paraId="2AE0545E" w14:textId="54F4082A" w:rsidR="004F0CD2" w:rsidRDefault="00F100CA" w:rsidP="004F0CD2">
      <w:r>
        <w:t xml:space="preserve">For most </w:t>
      </w:r>
      <w:del w:id="15" w:author="Nick" w:date="2017-07-18T19:40:00Z">
        <w:r w:rsidR="00EB79E0" w:rsidDel="004A4481">
          <w:delText xml:space="preserve">modern </w:delText>
        </w:r>
      </w:del>
      <w:r w:rsidR="00EB79E0">
        <w:t xml:space="preserve">cities in </w:t>
      </w:r>
      <w:del w:id="16" w:author="Nick" w:date="2017-07-18T19:40:00Z">
        <w:r w:rsidR="005D1D61" w:rsidDel="004A4481">
          <w:delText xml:space="preserve">developed </w:delText>
        </w:r>
      </w:del>
      <w:ins w:id="17" w:author="Nick" w:date="2017-07-18T19:40:00Z">
        <w:del w:id="18" w:author="Nick Bailey" w:date="2017-07-20T16:23:00Z">
          <w:r w:rsidR="004A4481" w:rsidDel="00A9053B">
            <w:delText xml:space="preserve">the </w:delText>
          </w:r>
        </w:del>
      </w:ins>
      <w:ins w:id="19" w:author="Nick Bailey" w:date="2017-07-20T10:22:00Z">
        <w:r w:rsidR="00950961">
          <w:t xml:space="preserve">early-industrialising </w:t>
        </w:r>
      </w:ins>
      <w:r w:rsidR="00EB79E0">
        <w:t>countries</w:t>
      </w:r>
      <w:r>
        <w:t>, suburbanisation initially occurred through the movement of more affluent groups to the suburbs, taking advantage of the expansion of public and private transport</w:t>
      </w:r>
      <w:r w:rsidR="00657FBF">
        <w:t xml:space="preserve"> from the late nineteenth century onwards</w:t>
      </w:r>
      <w:r>
        <w:t xml:space="preserve">. </w:t>
      </w:r>
      <w:r w:rsidR="00657FBF">
        <w:t>As a result</w:t>
      </w:r>
      <w:r w:rsidR="00535F46">
        <w:t xml:space="preserve"> of this selective out-migration</w:t>
      </w:r>
      <w:r w:rsidR="002A61FA">
        <w:t>,</w:t>
      </w:r>
      <w:r w:rsidR="00535F46">
        <w:t xml:space="preserve"> </w:t>
      </w:r>
      <w:r w:rsidR="00657FBF">
        <w:t>l</w:t>
      </w:r>
      <w:r w:rsidR="00EB79E0">
        <w:t xml:space="preserve">ow income groups </w:t>
      </w:r>
      <w:r w:rsidR="00D84244">
        <w:t>tended to be</w:t>
      </w:r>
      <w:r w:rsidR="00535F46">
        <w:t>come</w:t>
      </w:r>
      <w:r w:rsidR="00D84244">
        <w:t xml:space="preserve"> </w:t>
      </w:r>
      <w:r w:rsidR="000F6562">
        <w:t xml:space="preserve">over-represented </w:t>
      </w:r>
      <w:r w:rsidR="00EB79E0">
        <w:t xml:space="preserve">in </w:t>
      </w:r>
      <w:r w:rsidR="00D84244">
        <w:t xml:space="preserve">older </w:t>
      </w:r>
      <w:r w:rsidR="00EB79E0">
        <w:t>inner urban locations</w:t>
      </w:r>
      <w:r w:rsidR="008A1064">
        <w:t xml:space="preserve"> with higher density housing</w:t>
      </w:r>
      <w:r w:rsidR="00EB79E0">
        <w:t xml:space="preserve"> close to the </w:t>
      </w:r>
      <w:del w:id="20" w:author="Nick Bailey" w:date="2017-07-20T10:23:00Z">
        <w:r w:rsidR="00EB79E0" w:rsidDel="00950961">
          <w:delText xml:space="preserve">early </w:delText>
        </w:r>
      </w:del>
      <w:r w:rsidR="00EB79E0">
        <w:t xml:space="preserve">industrial core. </w:t>
      </w:r>
      <w:r w:rsidR="005D1D61">
        <w:t>P</w:t>
      </w:r>
      <w:r w:rsidR="00EB79E0">
        <w:t>ost-war reconstruction</w:t>
      </w:r>
      <w:r w:rsidR="008A34FF">
        <w:t>,</w:t>
      </w:r>
      <w:r w:rsidR="00EB79E0">
        <w:t xml:space="preserve"> </w:t>
      </w:r>
      <w:r w:rsidR="00AA0748">
        <w:t xml:space="preserve">in </w:t>
      </w:r>
      <w:r w:rsidR="00EB79E0">
        <w:t xml:space="preserve">European </w:t>
      </w:r>
      <w:r w:rsidR="005D1D61">
        <w:t xml:space="preserve">welfare states </w:t>
      </w:r>
      <w:r w:rsidR="008A34FF">
        <w:t xml:space="preserve">in particular, </w:t>
      </w:r>
      <w:r w:rsidR="00EB79E0">
        <w:t xml:space="preserve">led to some </w:t>
      </w:r>
      <w:r w:rsidR="00722065">
        <w:t xml:space="preserve">spatial </w:t>
      </w:r>
      <w:r w:rsidR="00EB79E0">
        <w:t>redistribution</w:t>
      </w:r>
      <w:r w:rsidR="005559F4">
        <w:t xml:space="preserve"> of poverty</w:t>
      </w:r>
      <w:r w:rsidR="008A34FF">
        <w:t xml:space="preserve"> </w:t>
      </w:r>
      <w:r w:rsidR="00EB79E0">
        <w:t>to new social housing estates on the edge of the built-up areas</w:t>
      </w:r>
      <w:r w:rsidR="005D1D61">
        <w:t xml:space="preserve">. </w:t>
      </w:r>
      <w:r w:rsidR="002E17FA">
        <w:t>The general pattern, however,</w:t>
      </w:r>
      <w:r w:rsidR="008A34FF">
        <w:t xml:space="preserve"> remained on</w:t>
      </w:r>
      <w:r w:rsidR="002E17FA">
        <w:t>e</w:t>
      </w:r>
      <w:r w:rsidR="008A34FF">
        <w:t xml:space="preserve"> of </w:t>
      </w:r>
      <w:r>
        <w:t>affluence</w:t>
      </w:r>
      <w:r w:rsidR="00EB79E0">
        <w:t xml:space="preserve"> further out where the environment was cleaner</w:t>
      </w:r>
      <w:r w:rsidR="002E17FA">
        <w:t>,</w:t>
      </w:r>
      <w:r w:rsidR="00EB79E0">
        <w:t xml:space="preserve"> </w:t>
      </w:r>
      <w:r w:rsidR="002E17FA">
        <w:t xml:space="preserve">and </w:t>
      </w:r>
      <w:r w:rsidR="00863FCA">
        <w:t xml:space="preserve">the neighbourhoods more </w:t>
      </w:r>
      <w:r w:rsidR="00EB79E0">
        <w:t>socially ‘selective’</w:t>
      </w:r>
      <w:r w:rsidR="00AA0748">
        <w:t xml:space="preserve">. </w:t>
      </w:r>
      <w:r w:rsidR="008A34FF">
        <w:t xml:space="preserve">Poverty and urban deprivation </w:t>
      </w:r>
      <w:r w:rsidR="00535F46">
        <w:t xml:space="preserve">became </w:t>
      </w:r>
      <w:r w:rsidR="00CC238D">
        <w:t xml:space="preserve">primarily </w:t>
      </w:r>
      <w:r w:rsidR="006C2275">
        <w:t>‘</w:t>
      </w:r>
      <w:r w:rsidR="008A34FF">
        <w:t>inner city</w:t>
      </w:r>
      <w:r w:rsidR="006C2275">
        <w:t>’</w:t>
      </w:r>
      <w:r w:rsidR="008A34FF">
        <w:t xml:space="preserve"> problems</w:t>
      </w:r>
      <w:r w:rsidR="00684D7A">
        <w:t xml:space="preserve"> (</w:t>
      </w:r>
      <w:r>
        <w:t>Robson</w:t>
      </w:r>
      <w:r w:rsidR="002B56D1">
        <w:t xml:space="preserve"> 1988</w:t>
      </w:r>
      <w:r w:rsidR="00684D7A">
        <w:t>)</w:t>
      </w:r>
      <w:r w:rsidR="008A34FF">
        <w:t xml:space="preserve">. </w:t>
      </w:r>
    </w:p>
    <w:p w14:paraId="7B1162AD" w14:textId="0F247974" w:rsidR="00784520" w:rsidRDefault="00EB79E0" w:rsidP="00784520">
      <w:r>
        <w:t xml:space="preserve">In recent decades, there have been signs </w:t>
      </w:r>
      <w:r w:rsidR="00722065">
        <w:t xml:space="preserve">in </w:t>
      </w:r>
      <w:r w:rsidR="00D84244">
        <w:t>a number of</w:t>
      </w:r>
      <w:r w:rsidR="00722065">
        <w:t xml:space="preserve"> countries </w:t>
      </w:r>
      <w:r>
        <w:t xml:space="preserve">of a gradual </w:t>
      </w:r>
      <w:r w:rsidR="00657FBF">
        <w:t>shift</w:t>
      </w:r>
      <w:r w:rsidR="00863FCA">
        <w:t xml:space="preserve"> </w:t>
      </w:r>
      <w:r w:rsidR="00535F46">
        <w:t xml:space="preserve">away from </w:t>
      </w:r>
      <w:r w:rsidR="00863FCA">
        <w:t>this situation</w:t>
      </w:r>
      <w:r w:rsidR="005D1D61">
        <w:t xml:space="preserve">, </w:t>
      </w:r>
      <w:r w:rsidR="006C2275">
        <w:t>described as the ‘suburbanisation of poverty’</w:t>
      </w:r>
      <w:r w:rsidR="005D1D61">
        <w:t xml:space="preserve">; for </w:t>
      </w:r>
      <w:r w:rsidR="00722065">
        <w:t xml:space="preserve">the US, </w:t>
      </w:r>
      <w:r w:rsidR="00AA0748">
        <w:t>Kneebone and Berube</w:t>
      </w:r>
      <w:r w:rsidR="005D1D61">
        <w:t xml:space="preserve"> (2013)</w:t>
      </w:r>
      <w:r w:rsidR="002B56D1">
        <w:t>, Cooke (2010</w:t>
      </w:r>
      <w:r w:rsidR="00F100CA">
        <w:t>)</w:t>
      </w:r>
      <w:r w:rsidR="005D1D61">
        <w:t xml:space="preserve"> and Cooke and Denton (2015)</w:t>
      </w:r>
      <w:r w:rsidR="00722065">
        <w:t xml:space="preserve">; </w:t>
      </w:r>
      <w:r w:rsidR="005D1D61">
        <w:t xml:space="preserve">for Toronto in </w:t>
      </w:r>
      <w:r w:rsidR="00722065">
        <w:t xml:space="preserve">Canada, Hulchanski et al </w:t>
      </w:r>
      <w:r w:rsidR="005D1D61">
        <w:t>(</w:t>
      </w:r>
      <w:r w:rsidR="00722065">
        <w:t>2007</w:t>
      </w:r>
      <w:r w:rsidR="005D1D61">
        <w:t>)</w:t>
      </w:r>
      <w:r w:rsidR="00722065">
        <w:t xml:space="preserve">; </w:t>
      </w:r>
      <w:r w:rsidR="005D1D61">
        <w:t xml:space="preserve">for </w:t>
      </w:r>
      <w:r w:rsidR="00722065">
        <w:t xml:space="preserve">Australia, </w:t>
      </w:r>
      <w:r w:rsidR="005D1D61">
        <w:t xml:space="preserve">Pawson et al (2015) and </w:t>
      </w:r>
      <w:r w:rsidR="00722065">
        <w:t>Randolph and Tice</w:t>
      </w:r>
      <w:r w:rsidR="005D1D61">
        <w:t xml:space="preserve"> (2016)</w:t>
      </w:r>
      <w:r w:rsidR="00722065">
        <w:t xml:space="preserve">; </w:t>
      </w:r>
      <w:r w:rsidR="005D1D61">
        <w:t xml:space="preserve">for </w:t>
      </w:r>
      <w:r w:rsidR="00722065">
        <w:t>England, Hunter</w:t>
      </w:r>
      <w:r w:rsidR="005D1D61">
        <w:t xml:space="preserve"> (2014)</w:t>
      </w:r>
      <w:r w:rsidR="00722065">
        <w:t xml:space="preserve">; </w:t>
      </w:r>
      <w:r w:rsidR="006C2275">
        <w:t xml:space="preserve">and </w:t>
      </w:r>
      <w:r w:rsidR="005D1D61">
        <w:t xml:space="preserve">for </w:t>
      </w:r>
      <w:r w:rsidR="00722065">
        <w:t xml:space="preserve">the Netherlands, </w:t>
      </w:r>
      <w:r w:rsidR="005D1D61">
        <w:t>Hochstenbach and Musterd (2017)</w:t>
      </w:r>
      <w:r w:rsidR="00863FCA">
        <w:t xml:space="preserve">. </w:t>
      </w:r>
      <w:r w:rsidR="00CC238D">
        <w:t>The primary driver of change has been the fundamental shifts in urban economies and their labour markets</w:t>
      </w:r>
      <w:r w:rsidR="002B56D1" w:rsidRPr="002B56D1">
        <w:t xml:space="preserve"> </w:t>
      </w:r>
      <w:r w:rsidR="002B56D1">
        <w:t>under globalisation</w:t>
      </w:r>
      <w:r w:rsidR="00F100CA">
        <w:t xml:space="preserve"> (</w:t>
      </w:r>
      <w:r w:rsidR="002B56D1">
        <w:t>Smith 2002)</w:t>
      </w:r>
      <w:r w:rsidR="00CC238D">
        <w:t xml:space="preserve">. </w:t>
      </w:r>
      <w:r w:rsidR="00684D7A">
        <w:t>More recently, the dismantling of social protection systems under neo-liberal regimes</w:t>
      </w:r>
      <w:r w:rsidR="00711B8A">
        <w:t>, including reductions in social housing,</w:t>
      </w:r>
      <w:r w:rsidR="00684D7A">
        <w:t xml:space="preserve"> is further accelerating the change</w:t>
      </w:r>
      <w:r w:rsidR="00153827">
        <w:t xml:space="preserve"> through the recommodification of housing stocks</w:t>
      </w:r>
      <w:r w:rsidR="00684D7A">
        <w:t xml:space="preserve"> (</w:t>
      </w:r>
      <w:r w:rsidR="002B56D1">
        <w:t>Taylor-Gooby 2013; Musterd et al 2016</w:t>
      </w:r>
      <w:r w:rsidR="00684D7A">
        <w:t xml:space="preserve">). </w:t>
      </w:r>
      <w:r w:rsidR="00722065">
        <w:t xml:space="preserve">If these </w:t>
      </w:r>
      <w:r w:rsidR="00CC238D">
        <w:t xml:space="preserve">trends </w:t>
      </w:r>
      <w:r w:rsidR="00722065">
        <w:t xml:space="preserve">continue, the logical outcome will be, as Ehrenhalt (2012) neatly expressed it, an </w:t>
      </w:r>
      <w:r w:rsidR="00F100CA">
        <w:t>‘</w:t>
      </w:r>
      <w:r w:rsidR="00722065">
        <w:t>u</w:t>
      </w:r>
      <w:r w:rsidR="00784520">
        <w:t xml:space="preserve">rban </w:t>
      </w:r>
      <w:r w:rsidR="00722065">
        <w:t>inversion</w:t>
      </w:r>
      <w:r w:rsidR="00F100CA">
        <w:t>’</w:t>
      </w:r>
      <w:r w:rsidR="002A61FA">
        <w:t xml:space="preserve"> </w:t>
      </w:r>
      <w:r w:rsidR="00722065">
        <w:t xml:space="preserve">– cities with affluent and exclusive cores, </w:t>
      </w:r>
      <w:r w:rsidR="00684D7A">
        <w:t xml:space="preserve">where </w:t>
      </w:r>
      <w:r w:rsidR="00722065">
        <w:t xml:space="preserve">lower income groups </w:t>
      </w:r>
      <w:r w:rsidR="00684D7A">
        <w:t>have been driven out</w:t>
      </w:r>
      <w:r w:rsidR="00722065">
        <w:t xml:space="preserve">. </w:t>
      </w:r>
    </w:p>
    <w:p w14:paraId="5263DAD9" w14:textId="4532D69A" w:rsidR="00722065" w:rsidRDefault="00722065" w:rsidP="00784520">
      <w:r>
        <w:t xml:space="preserve">These shifts raise </w:t>
      </w:r>
      <w:r w:rsidR="00684D7A">
        <w:t xml:space="preserve">a </w:t>
      </w:r>
      <w:r w:rsidR="009E7135">
        <w:t xml:space="preserve">number </w:t>
      </w:r>
      <w:r w:rsidR="00684D7A">
        <w:t xml:space="preserve">of </w:t>
      </w:r>
      <w:r>
        <w:t>issues</w:t>
      </w:r>
      <w:r w:rsidR="000F6562">
        <w:t>. On the one hand</w:t>
      </w:r>
      <w:r>
        <w:t xml:space="preserve">, </w:t>
      </w:r>
      <w:r w:rsidR="000F6562">
        <w:t xml:space="preserve">there are </w:t>
      </w:r>
      <w:ins w:id="21" w:author="Nick Bailey" w:date="2017-07-20T12:55:00Z">
        <w:r w:rsidR="00357FF2">
          <w:t xml:space="preserve">questions about whether we view the changes </w:t>
        </w:r>
      </w:ins>
      <w:ins w:id="22" w:author="Nick Bailey" w:date="2017-07-20T12:56:00Z">
        <w:r w:rsidR="00357FF2">
          <w:t xml:space="preserve">as </w:t>
        </w:r>
      </w:ins>
      <w:del w:id="23" w:author="Nick Bailey" w:date="2017-07-20T12:56:00Z">
        <w:r w:rsidDel="00357FF2">
          <w:delText xml:space="preserve">the </w:delText>
        </w:r>
      </w:del>
      <w:r>
        <w:t>processes of disruption and displace</w:t>
      </w:r>
      <w:r w:rsidR="000F6562">
        <w:t>m</w:t>
      </w:r>
      <w:r w:rsidR="009E7135">
        <w:t xml:space="preserve">ent for low income </w:t>
      </w:r>
      <w:r w:rsidR="00657FBF">
        <w:t>groups</w:t>
      </w:r>
      <w:r w:rsidR="009E7135">
        <w:t xml:space="preserve">, </w:t>
      </w:r>
      <w:del w:id="24" w:author="Nick Bailey" w:date="2017-07-20T12:56:00Z">
        <w:r w:rsidR="009E7135" w:rsidDel="00357FF2">
          <w:delText>with questions about</w:delText>
        </w:r>
        <w:r w:rsidR="000F6562" w:rsidDel="00357FF2">
          <w:delText xml:space="preserve"> the extent to </w:delText>
        </w:r>
      </w:del>
      <w:ins w:id="25" w:author="Nick Bailey" w:date="2017-07-20T12:56:00Z">
        <w:r w:rsidR="00357FF2">
          <w:t xml:space="preserve">during </w:t>
        </w:r>
      </w:ins>
      <w:r w:rsidR="000F6562">
        <w:t xml:space="preserve">which valued communities are being destroyed, </w:t>
      </w:r>
      <w:ins w:id="26" w:author="Nick Bailey" w:date="2017-07-20T12:56:00Z">
        <w:r w:rsidR="00357FF2">
          <w:t xml:space="preserve">or whether they arise more through voluntary shifts which reflect positive </w:t>
        </w:r>
      </w:ins>
      <w:ins w:id="27" w:author="Nick Bailey" w:date="2017-07-20T12:57:00Z">
        <w:r w:rsidR="00357FF2">
          <w:t xml:space="preserve">(albeit constrained) </w:t>
        </w:r>
      </w:ins>
      <w:ins w:id="28" w:author="Nick Bailey" w:date="2017-07-20T12:56:00Z">
        <w:r w:rsidR="00357FF2">
          <w:t>choice</w:t>
        </w:r>
      </w:ins>
      <w:ins w:id="29" w:author="Nick Bailey" w:date="2017-07-20T12:58:00Z">
        <w:r w:rsidR="00357FF2">
          <w:t>s</w:t>
        </w:r>
      </w:ins>
      <w:ins w:id="30" w:author="Nick Bailey" w:date="2017-07-20T12:56:00Z">
        <w:r w:rsidR="00357FF2">
          <w:t xml:space="preserve"> </w:t>
        </w:r>
      </w:ins>
      <w:del w:id="31" w:author="Nick Bailey" w:date="2017-07-20T12:56:00Z">
        <w:r w:rsidR="000F6562" w:rsidDel="00357FF2">
          <w:delText xml:space="preserve">and about the role of the state </w:delText>
        </w:r>
        <w:r w:rsidR="00DA53AE" w:rsidDel="00357FF2">
          <w:delText xml:space="preserve">in particular </w:delText>
        </w:r>
        <w:r w:rsidR="000F6562" w:rsidDel="00357FF2">
          <w:delText xml:space="preserve">in promoting or facilitating these </w:delText>
        </w:r>
        <w:r w:rsidR="009E7135" w:rsidDel="00357FF2">
          <w:delText xml:space="preserve">changes </w:delText>
        </w:r>
      </w:del>
      <w:r w:rsidR="000F6562">
        <w:t>(</w:t>
      </w:r>
      <w:r w:rsidR="00AA0748">
        <w:t>Smith 2002; van Gent 2013</w:t>
      </w:r>
      <w:r w:rsidR="000F6562">
        <w:t>)</w:t>
      </w:r>
      <w:r>
        <w:t xml:space="preserve">. </w:t>
      </w:r>
      <w:r w:rsidR="006C2275">
        <w:t xml:space="preserve">With many former industrial cities marked by high levels of vacant and derelict land around the </w:t>
      </w:r>
      <w:r w:rsidR="006C2275">
        <w:lastRenderedPageBreak/>
        <w:t xml:space="preserve">urban core, there is some scope for re-population without entailing the displacement of existing communities but the extensive literature on gentrification suggests that that is the exception rather than the rule. </w:t>
      </w:r>
      <w:del w:id="32" w:author="Nick Bailey" w:date="2017-07-20T12:57:00Z">
        <w:r w:rsidR="000F6562" w:rsidDel="00357FF2">
          <w:delText>On the other</w:delText>
        </w:r>
      </w:del>
      <w:ins w:id="33" w:author="Nick Bailey" w:date="2017-07-20T12:57:00Z">
        <w:r w:rsidR="00357FF2">
          <w:t>Relatedly</w:t>
        </w:r>
      </w:ins>
      <w:r w:rsidR="000F6562">
        <w:t xml:space="preserve">, there are questions about the </w:t>
      </w:r>
      <w:r w:rsidR="00657FBF">
        <w:t xml:space="preserve">implications </w:t>
      </w:r>
      <w:r w:rsidR="000F6562">
        <w:t xml:space="preserve">of </w:t>
      </w:r>
      <w:r w:rsidR="00684D7A">
        <w:t xml:space="preserve">suburbanisation </w:t>
      </w:r>
      <w:r w:rsidR="00657FBF">
        <w:t xml:space="preserve">for </w:t>
      </w:r>
      <w:r w:rsidR="000F6562">
        <w:t xml:space="preserve">the </w:t>
      </w:r>
      <w:r w:rsidR="00657FBF">
        <w:t xml:space="preserve">future </w:t>
      </w:r>
      <w:r w:rsidR="000F6562">
        <w:t>welfare of low income groups</w:t>
      </w:r>
      <w:r w:rsidR="009E7135">
        <w:t>:</w:t>
      </w:r>
      <w:r w:rsidR="000F6562">
        <w:t xml:space="preserve"> whether moves to lower density, less central locations bring opportunities</w:t>
      </w:r>
      <w:r w:rsidR="00DA53AE">
        <w:t xml:space="preserve"> </w:t>
      </w:r>
      <w:r w:rsidR="0056053C">
        <w:t xml:space="preserve">or costs, </w:t>
      </w:r>
      <w:r w:rsidR="00DA53AE">
        <w:t xml:space="preserve">for example, in relation to </w:t>
      </w:r>
      <w:r w:rsidR="000F6562">
        <w:t xml:space="preserve">access to </w:t>
      </w:r>
      <w:r w:rsidR="0056053C">
        <w:t>employment, especially for those reliant on public transport (Hulchanski et al 2007</w:t>
      </w:r>
      <w:r w:rsidR="007278D6">
        <w:t>; Pawson et al 2015</w:t>
      </w:r>
      <w:r w:rsidR="0056053C">
        <w:t>)</w:t>
      </w:r>
      <w:r w:rsidR="00AA0748">
        <w:t xml:space="preserve">; </w:t>
      </w:r>
      <w:r w:rsidR="002F2804">
        <w:t xml:space="preserve">and </w:t>
      </w:r>
      <w:r w:rsidR="00AA0748">
        <w:t>whether the</w:t>
      </w:r>
      <w:r w:rsidR="009E7135">
        <w:t xml:space="preserve">se moves </w:t>
      </w:r>
      <w:r w:rsidR="00AA0748">
        <w:t xml:space="preserve">offer lower income households access to </w:t>
      </w:r>
      <w:r w:rsidR="009E6410">
        <w:t>the better services of the suburbs such as higher quality schools</w:t>
      </w:r>
      <w:r w:rsidR="0056053C">
        <w:t xml:space="preserve">, </w:t>
      </w:r>
      <w:r w:rsidR="00DA53AE">
        <w:t>or a better environment with lower air pollution (</w:t>
      </w:r>
      <w:r w:rsidR="000F34EB">
        <w:t>reference removed for review</w:t>
      </w:r>
      <w:r w:rsidR="00DA53AE">
        <w:t>)</w:t>
      </w:r>
      <w:r w:rsidR="009E7135">
        <w:t>,</w:t>
      </w:r>
      <w:r w:rsidR="00DA53AE">
        <w:t xml:space="preserve"> </w:t>
      </w:r>
      <w:r w:rsidR="0056053C">
        <w:t xml:space="preserve">or </w:t>
      </w:r>
      <w:r w:rsidR="009E6410">
        <w:t xml:space="preserve">strand them in </w:t>
      </w:r>
      <w:r w:rsidR="00DA53AE">
        <w:t xml:space="preserve">locations where </w:t>
      </w:r>
      <w:r w:rsidR="00B0484B">
        <w:t xml:space="preserve">the </w:t>
      </w:r>
      <w:r w:rsidR="0056053C">
        <w:t xml:space="preserve">provision of </w:t>
      </w:r>
      <w:r w:rsidR="009E6410">
        <w:t xml:space="preserve">basic </w:t>
      </w:r>
      <w:r w:rsidR="0056053C">
        <w:t xml:space="preserve">social services </w:t>
      </w:r>
      <w:r w:rsidR="009E6410">
        <w:t xml:space="preserve">is lacking </w:t>
      </w:r>
      <w:r w:rsidR="00DA53AE">
        <w:t xml:space="preserve">and civic organisations are weak </w:t>
      </w:r>
      <w:r w:rsidR="0056053C">
        <w:t xml:space="preserve">(Cooke and Denton 2015). </w:t>
      </w:r>
      <w:r w:rsidR="00B0484B">
        <w:t>In some countries, at least, t</w:t>
      </w:r>
      <w:r w:rsidR="00DA53AE">
        <w:t xml:space="preserve">here are challenges in re-orienting anti-poverty policies and infrastructures designed around problems of denser inner-urban locations to new settings with </w:t>
      </w:r>
      <w:r w:rsidR="009E7135">
        <w:t xml:space="preserve">very </w:t>
      </w:r>
      <w:r w:rsidR="00DA53AE">
        <w:t xml:space="preserve">different contexts (Kneebone and Berube 2013). </w:t>
      </w:r>
    </w:p>
    <w:p w14:paraId="5BCFA892" w14:textId="10F1CF9D" w:rsidR="00535F46" w:rsidRDefault="005559F4" w:rsidP="004F0CD2">
      <w:r>
        <w:t xml:space="preserve">More immediately, the challenge </w:t>
      </w:r>
      <w:r w:rsidR="00490B37">
        <w:t>for researchers is to capture the scale and nature of the change</w:t>
      </w:r>
      <w:r w:rsidR="0056053C">
        <w:t>s</w:t>
      </w:r>
      <w:r w:rsidR="00490B37">
        <w:t xml:space="preserve">, </w:t>
      </w:r>
      <w:r w:rsidR="00684D7A">
        <w:t xml:space="preserve">the processes which underpin </w:t>
      </w:r>
      <w:r w:rsidR="00FF6C39">
        <w:t>them</w:t>
      </w:r>
      <w:r w:rsidR="00153827">
        <w:t>,</w:t>
      </w:r>
      <w:r w:rsidR="00684D7A">
        <w:t xml:space="preserve"> </w:t>
      </w:r>
      <w:r w:rsidR="00153827">
        <w:t xml:space="preserve">and </w:t>
      </w:r>
      <w:r w:rsidR="00490B37">
        <w:t xml:space="preserve">the new urban forms </w:t>
      </w:r>
      <w:r w:rsidR="00153827">
        <w:t xml:space="preserve">which are </w:t>
      </w:r>
      <w:r w:rsidR="00490B37">
        <w:t xml:space="preserve">emerging. </w:t>
      </w:r>
      <w:r w:rsidR="00153827">
        <w:t xml:space="preserve">Some important questions include: </w:t>
      </w:r>
      <w:r w:rsidR="00377734">
        <w:t>i</w:t>
      </w:r>
      <w:r w:rsidR="00065C95">
        <w:t xml:space="preserve">s poverty </w:t>
      </w:r>
      <w:r w:rsidR="008A1064">
        <w:t xml:space="preserve">suburbanising </w:t>
      </w:r>
      <w:r w:rsidR="00377734">
        <w:t>in all cities</w:t>
      </w:r>
      <w:r w:rsidR="00153827">
        <w:t>, and to the same extent</w:t>
      </w:r>
      <w:r w:rsidR="00684D7A">
        <w:t xml:space="preserve">? </w:t>
      </w:r>
      <w:r w:rsidR="00153827">
        <w:t>W</w:t>
      </w:r>
      <w:r w:rsidR="00377734">
        <w:t xml:space="preserve">here in the urban areas is poverty </w:t>
      </w:r>
      <w:r w:rsidR="009E7135">
        <w:t>moving to</w:t>
      </w:r>
      <w:r w:rsidR="00377734">
        <w:t xml:space="preserve">? </w:t>
      </w:r>
      <w:r w:rsidR="00B0484B">
        <w:t>How do we best capture the change</w:t>
      </w:r>
      <w:r w:rsidR="00657FBF">
        <w:t>s</w:t>
      </w:r>
      <w:r w:rsidR="00B0484B">
        <w:t xml:space="preserve">, given </w:t>
      </w:r>
      <w:r w:rsidR="008A1064">
        <w:t xml:space="preserve">that </w:t>
      </w:r>
      <w:r w:rsidR="00B0484B">
        <w:t>we lack standard definitions of core and suburb</w:t>
      </w:r>
      <w:r w:rsidR="008A1064">
        <w:t>, and that cities take an increasing variety of spatial forms</w:t>
      </w:r>
      <w:r w:rsidR="00B0484B">
        <w:t xml:space="preserve">? </w:t>
      </w:r>
      <w:r w:rsidR="00153827">
        <w:t>Additionally</w:t>
      </w:r>
      <w:r w:rsidR="00377734">
        <w:t>, i</w:t>
      </w:r>
      <w:r w:rsidR="00AD206E">
        <w:t xml:space="preserve">s poverty </w:t>
      </w:r>
      <w:r w:rsidR="00684D7A">
        <w:t xml:space="preserve">in the inner cities being diluted through the </w:t>
      </w:r>
      <w:r w:rsidR="00AD206E">
        <w:t xml:space="preserve">in-migration of non-poor groups but </w:t>
      </w:r>
      <w:r w:rsidR="00684D7A">
        <w:t xml:space="preserve">largely </w:t>
      </w:r>
      <w:r w:rsidR="00AD206E">
        <w:t>without displacement</w:t>
      </w:r>
      <w:r w:rsidR="00684D7A">
        <w:t>,</w:t>
      </w:r>
      <w:r w:rsidR="00AD206E">
        <w:t xml:space="preserve"> or is the increase in </w:t>
      </w:r>
      <w:r w:rsidR="00684D7A">
        <w:t xml:space="preserve">the non-poor population occurring </w:t>
      </w:r>
      <w:r w:rsidR="00AD206E">
        <w:t xml:space="preserve">at the expense of those in poverty? </w:t>
      </w:r>
      <w:r w:rsidR="00153827">
        <w:t>Finally</w:t>
      </w:r>
      <w:r w:rsidR="00377734">
        <w:t xml:space="preserve">, </w:t>
      </w:r>
      <w:r w:rsidR="00535F46">
        <w:t xml:space="preserve">do </w:t>
      </w:r>
      <w:r w:rsidR="00AD206E">
        <w:t>the</w:t>
      </w:r>
      <w:r w:rsidR="00DA53AE">
        <w:t xml:space="preserve"> process</w:t>
      </w:r>
      <w:r w:rsidR="00B0484B">
        <w:t>es</w:t>
      </w:r>
      <w:r w:rsidR="00DA53AE">
        <w:t xml:space="preserve"> lead to a more even distribution of poverty </w:t>
      </w:r>
      <w:r w:rsidR="00BE3FC9">
        <w:t xml:space="preserve">and a reduction in segregation overall, </w:t>
      </w:r>
      <w:r w:rsidR="00DA53AE">
        <w:t>or to new forms of segregation</w:t>
      </w:r>
      <w:r w:rsidR="00BE3FC9">
        <w:t xml:space="preserve"> and </w:t>
      </w:r>
      <w:r w:rsidR="00657FBF">
        <w:t xml:space="preserve">the re-concentration of </w:t>
      </w:r>
      <w:r w:rsidR="00BE3FC9">
        <w:t xml:space="preserve">poverty </w:t>
      </w:r>
      <w:r w:rsidR="00657FBF">
        <w:t xml:space="preserve">in </w:t>
      </w:r>
      <w:r w:rsidR="00535F46">
        <w:t xml:space="preserve">some </w:t>
      </w:r>
      <w:r w:rsidR="00657FBF">
        <w:t>suburban locations</w:t>
      </w:r>
      <w:r w:rsidR="00DA53AE">
        <w:t xml:space="preserve">? </w:t>
      </w:r>
    </w:p>
    <w:p w14:paraId="4882DEE7" w14:textId="3D23A4BA" w:rsidR="00535F46" w:rsidRDefault="00535F46" w:rsidP="00535F46">
      <w:r w:rsidRPr="002559A9">
        <w:t>The aim of the paper is to analyse the extent and nature of the suburbanisation of poverty in the major cities of England and Scotland. First, we look at overall change for each city using measures of both centralisation and concentration to cope with problems of polycentricity</w:t>
      </w:r>
      <w:r>
        <w:t xml:space="preserve"> and heterogeneous urban forms</w:t>
      </w:r>
      <w:r w:rsidRPr="002559A9">
        <w:t xml:space="preserve">. </w:t>
      </w:r>
      <w:r>
        <w:t xml:space="preserve">Second, we examine </w:t>
      </w:r>
      <w:r w:rsidRPr="002559A9">
        <w:t xml:space="preserve">changes in the numbers of poor and non-poor in different locations to assess whether </w:t>
      </w:r>
      <w:r>
        <w:t xml:space="preserve">any suburbanisation </w:t>
      </w:r>
      <w:r w:rsidR="002F2804">
        <w:t xml:space="preserve">of poverty </w:t>
      </w:r>
      <w:r>
        <w:t xml:space="preserve">is </w:t>
      </w:r>
      <w:r w:rsidR="002F2804">
        <w:t xml:space="preserve">merely a </w:t>
      </w:r>
      <w:r>
        <w:t xml:space="preserve">relative </w:t>
      </w:r>
      <w:r w:rsidR="002F2804">
        <w:t xml:space="preserve">one, occurring through dilution of poverty in inner locations as these areas are re-populated, </w:t>
      </w:r>
      <w:r>
        <w:t xml:space="preserve">or </w:t>
      </w:r>
      <w:r w:rsidR="002F2804">
        <w:t xml:space="preserve">an </w:t>
      </w:r>
      <w:r>
        <w:t>absolute</w:t>
      </w:r>
      <w:r w:rsidR="002F2804">
        <w:t xml:space="preserve"> one, </w:t>
      </w:r>
      <w:del w:id="34" w:author="Nick Bailey" w:date="2017-07-20T12:58:00Z">
        <w:r w:rsidR="002F2804" w:rsidDel="00357FF2">
          <w:delText xml:space="preserve">involving </w:delText>
        </w:r>
      </w:del>
      <w:ins w:id="35" w:author="Nick Bailey" w:date="2017-07-20T12:58:00Z">
        <w:r w:rsidR="00357FF2">
          <w:t xml:space="preserve">suggesting </w:t>
        </w:r>
      </w:ins>
      <w:r w:rsidR="002F2804">
        <w:t>displacement of lower income by higher income groups</w:t>
      </w:r>
      <w:r w:rsidRPr="002559A9">
        <w:t xml:space="preserve">. </w:t>
      </w:r>
      <w:r>
        <w:t>T</w:t>
      </w:r>
      <w:r w:rsidRPr="002559A9">
        <w:t>hird, we examine the relationship between changes in decentralisation</w:t>
      </w:r>
      <w:r w:rsidR="00153827">
        <w:t xml:space="preserve">, </w:t>
      </w:r>
      <w:r w:rsidRPr="002559A9">
        <w:t>deconcentration</w:t>
      </w:r>
      <w:r w:rsidR="00153827">
        <w:t>,</w:t>
      </w:r>
      <w:r w:rsidRPr="002559A9">
        <w:t xml:space="preserve"> and</w:t>
      </w:r>
      <w:r w:rsidR="00153827">
        <w:t xml:space="preserve"> </w:t>
      </w:r>
      <w:r w:rsidRPr="002559A9">
        <w:t>spatial segregation</w:t>
      </w:r>
      <w:ins w:id="36" w:author="Nick Bailey" w:date="2017-07-20T12:58:00Z">
        <w:r w:rsidR="00357FF2">
          <w:t xml:space="preserve"> or unevenness – the extent to which poor and non-poor tend to live in the same neighbourhoods</w:t>
        </w:r>
      </w:ins>
      <w:ins w:id="37" w:author="Nick Bailey" w:date="2017-07-20T12:59:00Z">
        <w:r w:rsidR="00357FF2">
          <w:t xml:space="preserve"> regardless of where in the city these are located</w:t>
        </w:r>
      </w:ins>
      <w:r w:rsidRPr="002559A9">
        <w:t>.</w:t>
      </w:r>
      <w:r>
        <w:t xml:space="preserve"> </w:t>
      </w:r>
    </w:p>
    <w:p w14:paraId="65DF22B9" w14:textId="77777777" w:rsidR="008D18C9" w:rsidRDefault="008D18C9">
      <w:pPr>
        <w:spacing w:line="276" w:lineRule="auto"/>
        <w:rPr>
          <w:rFonts w:asciiTheme="majorHAnsi" w:eastAsiaTheme="majorEastAsia" w:hAnsiTheme="majorHAnsi" w:cstheme="majorBidi"/>
          <w:b/>
          <w:bCs/>
          <w:color w:val="4F81BD" w:themeColor="accent1"/>
          <w:sz w:val="26"/>
          <w:szCs w:val="26"/>
        </w:rPr>
      </w:pPr>
      <w:r>
        <w:br w:type="page"/>
      </w:r>
    </w:p>
    <w:p w14:paraId="65EAFDD4" w14:textId="77777777" w:rsidR="004F0CD2" w:rsidRDefault="004F0CD2" w:rsidP="004F0CD2">
      <w:pPr>
        <w:pStyle w:val="Heading2"/>
      </w:pPr>
      <w:r>
        <w:lastRenderedPageBreak/>
        <w:t>Background</w:t>
      </w:r>
    </w:p>
    <w:p w14:paraId="03189366" w14:textId="77777777" w:rsidR="004F0CD2" w:rsidRDefault="004F0CD2" w:rsidP="004F0CD2"/>
    <w:p w14:paraId="60DB5A50" w14:textId="77777777" w:rsidR="000B0C56" w:rsidRDefault="000B0C56" w:rsidP="000B0C56">
      <w:pPr>
        <w:pStyle w:val="Heading3"/>
      </w:pPr>
      <w:r>
        <w:t>Drivers</w:t>
      </w:r>
      <w:r w:rsidR="00782A2E">
        <w:t xml:space="preserve"> of </w:t>
      </w:r>
      <w:r w:rsidR="0056053C">
        <w:t xml:space="preserve">poverty </w:t>
      </w:r>
      <w:r w:rsidR="00FF6C39">
        <w:t>suburbanisation</w:t>
      </w:r>
    </w:p>
    <w:p w14:paraId="5A2499FC" w14:textId="623EAB78" w:rsidR="00535F46" w:rsidDel="0072187E" w:rsidRDefault="00BE3FC9" w:rsidP="006057A2">
      <w:pPr>
        <w:rPr>
          <w:del w:id="38" w:author="Nick Bailey" w:date="2017-07-20T16:31:00Z"/>
        </w:rPr>
      </w:pPr>
      <w:r>
        <w:t xml:space="preserve">Cities </w:t>
      </w:r>
      <w:r w:rsidR="00FF6C39">
        <w:t xml:space="preserve">appear to be </w:t>
      </w:r>
      <w:r>
        <w:t xml:space="preserve">undergoing quite fundamental transformations in spatial </w:t>
      </w:r>
      <w:r w:rsidR="00B0484B">
        <w:t xml:space="preserve">organisation </w:t>
      </w:r>
      <w:r>
        <w:t xml:space="preserve">under the impact of a </w:t>
      </w:r>
      <w:r w:rsidR="008A1064">
        <w:t>related</w:t>
      </w:r>
      <w:r>
        <w:t xml:space="preserve"> set of economic, political and social processes</w:t>
      </w:r>
      <w:r w:rsidR="005154F3">
        <w:t xml:space="preserve">: </w:t>
      </w:r>
      <w:r w:rsidR="006C5169">
        <w:t>rising income and wealth inequalities</w:t>
      </w:r>
      <w:r w:rsidR="005154F3">
        <w:t>, reflecting in part the impacts of globalisation and economic restructuring; parallel political shifts in welfare and housing policies</w:t>
      </w:r>
      <w:r w:rsidR="006C5169">
        <w:t xml:space="preserve"> </w:t>
      </w:r>
      <w:r>
        <w:t xml:space="preserve">under neo-liberal </w:t>
      </w:r>
      <w:r w:rsidR="00657FBF">
        <w:t xml:space="preserve">political </w:t>
      </w:r>
      <w:r>
        <w:t>regimes; and social changes of deferred family formation</w:t>
      </w:r>
      <w:r w:rsidR="005154F3">
        <w:t xml:space="preserve"> </w:t>
      </w:r>
      <w:r w:rsidR="009E7135">
        <w:t xml:space="preserve">as well as cultural preferences for urban living </w:t>
      </w:r>
      <w:r w:rsidR="005154F3">
        <w:t>(</w:t>
      </w:r>
      <w:r w:rsidR="00FF6C39">
        <w:t>Atkinson 2014</w:t>
      </w:r>
      <w:r w:rsidR="001E7DB2">
        <w:t xml:space="preserve">; </w:t>
      </w:r>
      <w:r w:rsidR="005154F3">
        <w:t>Musterd et al 2016</w:t>
      </w:r>
      <w:r w:rsidR="001E7DB2">
        <w:t xml:space="preserve">; </w:t>
      </w:r>
      <w:r w:rsidR="006C5169">
        <w:t>Peck</w:t>
      </w:r>
      <w:r w:rsidR="001E7DB2">
        <w:t xml:space="preserve"> 2014</w:t>
      </w:r>
      <w:r w:rsidR="005154F3">
        <w:t>)</w:t>
      </w:r>
      <w:r w:rsidR="00E32F2E">
        <w:t xml:space="preserve">. </w:t>
      </w:r>
    </w:p>
    <w:p w14:paraId="4934511B" w14:textId="03778754" w:rsidR="0090583C" w:rsidRDefault="00D0136E" w:rsidP="006057A2">
      <w:r>
        <w:t>R</w:t>
      </w:r>
      <w:r w:rsidR="006C5169">
        <w:t>ising inequality feed</w:t>
      </w:r>
      <w:r>
        <w:t>s</w:t>
      </w:r>
      <w:r w:rsidR="006C5169">
        <w:t xml:space="preserve"> through into the urban system</w:t>
      </w:r>
      <w:r w:rsidR="00535F46">
        <w:t>,</w:t>
      </w:r>
      <w:r w:rsidR="006C5169">
        <w:t xml:space="preserve"> both in an increased desire for spatial distance</w:t>
      </w:r>
      <w:r w:rsidR="00B138A6">
        <w:t xml:space="preserve"> </w:t>
      </w:r>
      <w:r w:rsidR="009E7135">
        <w:t>to reflect</w:t>
      </w:r>
      <w:r w:rsidR="00B138A6">
        <w:t xml:space="preserve"> socio-economic distance (Musterd et al 2016)</w:t>
      </w:r>
      <w:r w:rsidR="00535F46">
        <w:t>,</w:t>
      </w:r>
      <w:r w:rsidR="00B138A6">
        <w:t xml:space="preserve"> but also because of the </w:t>
      </w:r>
      <w:r w:rsidR="00121D6A">
        <w:t xml:space="preserve">increasing ability </w:t>
      </w:r>
      <w:r w:rsidR="007278D6">
        <w:t xml:space="preserve">of higher income groups </w:t>
      </w:r>
      <w:r w:rsidR="00121D6A">
        <w:t xml:space="preserve">to outbid lower income </w:t>
      </w:r>
      <w:r w:rsidR="008A1064">
        <w:t xml:space="preserve">ones </w:t>
      </w:r>
      <w:r w:rsidR="00121D6A">
        <w:t xml:space="preserve">in the </w:t>
      </w:r>
      <w:r w:rsidR="00D17B22">
        <w:t xml:space="preserve">housing </w:t>
      </w:r>
      <w:r w:rsidR="00121D6A">
        <w:t xml:space="preserve">market </w:t>
      </w:r>
      <w:r w:rsidR="009E7135">
        <w:t>for desired neighbourh</w:t>
      </w:r>
      <w:r w:rsidR="00B0484B">
        <w:t>oods</w:t>
      </w:r>
      <w:r w:rsidR="009E7135">
        <w:t xml:space="preserve"> </w:t>
      </w:r>
      <w:r w:rsidR="00782A2E">
        <w:t>(Randolph and Tice 2016</w:t>
      </w:r>
      <w:r w:rsidR="00D17B22">
        <w:t xml:space="preserve">; </w:t>
      </w:r>
      <w:r w:rsidR="00782A2E">
        <w:t>Hulch</w:t>
      </w:r>
      <w:r w:rsidR="00D17B22">
        <w:t>anski</w:t>
      </w:r>
      <w:r w:rsidR="00782A2E">
        <w:t xml:space="preserve"> et al 2007)</w:t>
      </w:r>
      <w:r w:rsidR="00D17B22">
        <w:t xml:space="preserve">. </w:t>
      </w:r>
      <w:r w:rsidR="006057A2">
        <w:t>R</w:t>
      </w:r>
      <w:r w:rsidR="0090583C">
        <w:t xml:space="preserve">elated to this is the continued restructuring of </w:t>
      </w:r>
      <w:r w:rsidR="00B138A6">
        <w:t>urban economies and labour markets</w:t>
      </w:r>
      <w:r>
        <w:t xml:space="preserve"> under the dual influences of technological change and globalisation. </w:t>
      </w:r>
      <w:r w:rsidR="009E7135">
        <w:t>Urban l</w:t>
      </w:r>
      <w:r>
        <w:t xml:space="preserve">abour markets have seen a </w:t>
      </w:r>
      <w:r w:rsidR="0090583C">
        <w:t>loss of employment opportunities for skilled manual workers</w:t>
      </w:r>
      <w:r>
        <w:t>, particularly</w:t>
      </w:r>
      <w:r w:rsidR="0090583C">
        <w:t xml:space="preserve"> in more central urban locations</w:t>
      </w:r>
      <w:r>
        <w:t>,</w:t>
      </w:r>
      <w:r w:rsidR="0090583C">
        <w:t xml:space="preserve"> alongside the growth in professional and other white collar occupations. </w:t>
      </w:r>
      <w:r w:rsidR="006057A2">
        <w:t xml:space="preserve">Whether </w:t>
      </w:r>
      <w:r w:rsidR="00B138A6">
        <w:t xml:space="preserve">these </w:t>
      </w:r>
      <w:r w:rsidR="006057A2">
        <w:t>changes are described as polarisation</w:t>
      </w:r>
      <w:r w:rsidR="00535F46">
        <w:t>,</w:t>
      </w:r>
      <w:r w:rsidR="006057A2">
        <w:t xml:space="preserve"> or </w:t>
      </w:r>
      <w:r w:rsidR="002730E0">
        <w:t>professionalisation (</w:t>
      </w:r>
      <w:r w:rsidR="00BC15E0">
        <w:t>Sassen 199</w:t>
      </w:r>
      <w:r>
        <w:t>1</w:t>
      </w:r>
      <w:r w:rsidR="00BC15E0">
        <w:t xml:space="preserve">; </w:t>
      </w:r>
      <w:r w:rsidR="00B4170F">
        <w:t>Hamnett 1998</w:t>
      </w:r>
      <w:r w:rsidR="002730E0">
        <w:t>)</w:t>
      </w:r>
      <w:r w:rsidR="006057A2">
        <w:t>, there is a relative decline in the market position of lower income groups</w:t>
      </w:r>
      <w:r w:rsidR="00A639A4">
        <w:t xml:space="preserve">. </w:t>
      </w:r>
    </w:p>
    <w:p w14:paraId="77185C9C" w14:textId="674C2F00" w:rsidR="00A639A4" w:rsidRDefault="00535F46" w:rsidP="00E32F2E">
      <w:r>
        <w:t xml:space="preserve">While </w:t>
      </w:r>
      <w:r w:rsidR="006057A2">
        <w:t xml:space="preserve">structural economic shifts help explain the rising opportunity for higher income groups to move into central urban areas, </w:t>
      </w:r>
      <w:r w:rsidR="00D0136E">
        <w:t xml:space="preserve">other factors are needed to explain why they choose to take this up. </w:t>
      </w:r>
      <w:r>
        <w:t>C</w:t>
      </w:r>
      <w:r w:rsidR="006057A2">
        <w:t xml:space="preserve">ultural explanations </w:t>
      </w:r>
      <w:r w:rsidR="00B0484B">
        <w:t>provide</w:t>
      </w:r>
      <w:r w:rsidR="006057A2">
        <w:t xml:space="preserve"> </w:t>
      </w:r>
      <w:r w:rsidR="00B0484B">
        <w:t>part of the answer</w:t>
      </w:r>
      <w:r>
        <w:t>,</w:t>
      </w:r>
      <w:r w:rsidR="00B0484B">
        <w:t xml:space="preserve"> although they do not stand apart from economic factors</w:t>
      </w:r>
      <w:r w:rsidR="006057A2">
        <w:t xml:space="preserve">. </w:t>
      </w:r>
      <w:r w:rsidR="00B138A6">
        <w:t>Urban living has been promoted</w:t>
      </w:r>
      <w:r w:rsidR="00442270">
        <w:t xml:space="preserve"> </w:t>
      </w:r>
      <w:r w:rsidR="00B138A6">
        <w:t xml:space="preserve">by </w:t>
      </w:r>
      <w:r w:rsidR="00D0136E">
        <w:t>those interested</w:t>
      </w:r>
      <w:r w:rsidR="00B138A6">
        <w:t xml:space="preserve"> in the recommodification </w:t>
      </w:r>
      <w:r w:rsidR="00D0136E">
        <w:t xml:space="preserve">and redevelopment </w:t>
      </w:r>
      <w:r w:rsidR="00B138A6">
        <w:t>of inner urban locations</w:t>
      </w:r>
      <w:r w:rsidR="001E7DB2">
        <w:t xml:space="preserve"> (</w:t>
      </w:r>
      <w:r w:rsidR="00FF6C39">
        <w:t>Urban Task Force 1999; Smith 2002</w:t>
      </w:r>
      <w:r w:rsidR="001E7DB2">
        <w:t>)</w:t>
      </w:r>
      <w:r w:rsidR="00B138A6">
        <w:t xml:space="preserve">. </w:t>
      </w:r>
      <w:r w:rsidR="00D0136E">
        <w:t xml:space="preserve">The latter includes both private interests but also the increasingly ‘entrepreneurial’ urban governments </w:t>
      </w:r>
      <w:r w:rsidR="002F2804">
        <w:t xml:space="preserve">seeking to maintain or re-build the economic base of their cities </w:t>
      </w:r>
      <w:r w:rsidR="00D0136E">
        <w:t>(Harvey</w:t>
      </w:r>
      <w:r w:rsidR="001E7DB2">
        <w:t xml:space="preserve"> 1989; Peck 2014</w:t>
      </w:r>
      <w:r w:rsidR="00D0136E">
        <w:t xml:space="preserve">). Other factors include </w:t>
      </w:r>
      <w:r w:rsidR="009E7135">
        <w:t xml:space="preserve">the demographic shift of </w:t>
      </w:r>
      <w:r w:rsidR="00D0136E">
        <w:t>d</w:t>
      </w:r>
      <w:r w:rsidR="00B138A6">
        <w:t xml:space="preserve">eferred fertility and </w:t>
      </w:r>
      <w:r w:rsidR="009E7135">
        <w:t xml:space="preserve">hence the rising number </w:t>
      </w:r>
      <w:r w:rsidR="00B138A6">
        <w:t xml:space="preserve">of </w:t>
      </w:r>
      <w:r w:rsidR="009E7135">
        <w:t xml:space="preserve">young adults in </w:t>
      </w:r>
      <w:r w:rsidR="00B138A6">
        <w:t>childless households</w:t>
      </w:r>
      <w:r w:rsidR="00C11499">
        <w:t xml:space="preserve"> (Castles 2003)</w:t>
      </w:r>
      <w:r w:rsidR="00B138A6">
        <w:t xml:space="preserve">, </w:t>
      </w:r>
      <w:r w:rsidR="002F2804">
        <w:t xml:space="preserve">for whom inner urban locations offer many advantages. </w:t>
      </w:r>
    </w:p>
    <w:p w14:paraId="7CA5CAC6" w14:textId="11F239ED" w:rsidR="00A639A4" w:rsidRDefault="006057A2" w:rsidP="00A639A4">
      <w:r>
        <w:t xml:space="preserve">Politics and </w:t>
      </w:r>
      <w:r w:rsidR="00A639A4">
        <w:t xml:space="preserve">policy </w:t>
      </w:r>
      <w:r>
        <w:t xml:space="preserve">are </w:t>
      </w:r>
      <w:r w:rsidR="00A639A4">
        <w:t>implicated at a range of levels. Rising inequality reflects in part changes in labour market regulation and social protection measures (</w:t>
      </w:r>
      <w:r w:rsidR="00FF6C39">
        <w:t>Atkinson 2014</w:t>
      </w:r>
      <w:r w:rsidR="00A639A4">
        <w:t xml:space="preserve">). More directly, </w:t>
      </w:r>
      <w:r w:rsidR="00921A3E">
        <w:t xml:space="preserve">urban </w:t>
      </w:r>
      <w:r w:rsidR="00A639A4">
        <w:t xml:space="preserve">policy has played a significant role in facilitating </w:t>
      </w:r>
      <w:r w:rsidR="00B138A6">
        <w:t xml:space="preserve">– </w:t>
      </w:r>
      <w:r w:rsidR="00B0484B">
        <w:t xml:space="preserve">and </w:t>
      </w:r>
      <w:r w:rsidR="00B138A6">
        <w:t xml:space="preserve">occasionally </w:t>
      </w:r>
      <w:r w:rsidR="00A639A4">
        <w:t xml:space="preserve">limiting </w:t>
      </w:r>
      <w:r w:rsidR="00B138A6">
        <w:t xml:space="preserve">– </w:t>
      </w:r>
      <w:r w:rsidR="00A639A4">
        <w:t>processes</w:t>
      </w:r>
      <w:r w:rsidR="00B138A6">
        <w:t xml:space="preserve"> </w:t>
      </w:r>
      <w:r w:rsidR="00A639A4">
        <w:t>of gentrification</w:t>
      </w:r>
      <w:r w:rsidR="00B0484B">
        <w:t xml:space="preserve"> (</w:t>
      </w:r>
      <w:r w:rsidR="00FF6C39">
        <w:t>Bailey and Robertson 1997</w:t>
      </w:r>
      <w:r w:rsidR="00B0484B">
        <w:t>; Smith</w:t>
      </w:r>
      <w:r w:rsidR="00FF6C39">
        <w:t xml:space="preserve"> 2002</w:t>
      </w:r>
      <w:r w:rsidR="00B0484B">
        <w:t>)</w:t>
      </w:r>
      <w:r w:rsidR="00A639A4">
        <w:t xml:space="preserve">. </w:t>
      </w:r>
      <w:r w:rsidR="00535F46">
        <w:t>I</w:t>
      </w:r>
      <w:r>
        <w:t>n the 1980s and 1990s</w:t>
      </w:r>
      <w:r w:rsidR="002A61FA">
        <w:t>,</w:t>
      </w:r>
      <w:r>
        <w:t xml:space="preserve"> </w:t>
      </w:r>
      <w:r w:rsidR="00535F46">
        <w:t xml:space="preserve">efforts </w:t>
      </w:r>
      <w:r>
        <w:t xml:space="preserve">to stem </w:t>
      </w:r>
      <w:r>
        <w:lastRenderedPageBreak/>
        <w:t xml:space="preserve">urban population loss and drive re-investment in declining urban areas were </w:t>
      </w:r>
      <w:r w:rsidR="00D0136E">
        <w:t xml:space="preserve">promoted </w:t>
      </w:r>
      <w:r w:rsidR="003E295B">
        <w:t xml:space="preserve">by governments </w:t>
      </w:r>
      <w:r>
        <w:t>as interventions</w:t>
      </w:r>
      <w:r w:rsidR="00D0136E">
        <w:t xml:space="preserve"> that would benefit existing (</w:t>
      </w:r>
      <w:r w:rsidR="002A61FA">
        <w:t xml:space="preserve">and especially </w:t>
      </w:r>
      <w:r w:rsidR="00D0136E">
        <w:t>poor</w:t>
      </w:r>
      <w:r w:rsidR="002A61FA">
        <w:t>er</w:t>
      </w:r>
      <w:r w:rsidR="00D0136E">
        <w:t xml:space="preserve">) residents by increasing economic opportunities and promoting </w:t>
      </w:r>
      <w:r w:rsidR="003E295B">
        <w:t xml:space="preserve">more </w:t>
      </w:r>
      <w:r w:rsidR="00D0136E">
        <w:t>mix</w:t>
      </w:r>
      <w:r w:rsidR="003E295B">
        <w:t>ed communities</w:t>
      </w:r>
      <w:r>
        <w:t xml:space="preserve"> (</w:t>
      </w:r>
      <w:r w:rsidR="001E7DB2">
        <w:t xml:space="preserve">Urban Task Force 1999; </w:t>
      </w:r>
      <w:r>
        <w:t>Schoon</w:t>
      </w:r>
      <w:r w:rsidR="001E7DB2">
        <w:t xml:space="preserve"> 2001</w:t>
      </w:r>
      <w:r>
        <w:t xml:space="preserve">). </w:t>
      </w:r>
      <w:r w:rsidR="00D0136E">
        <w:t xml:space="preserve">Others criticised </w:t>
      </w:r>
      <w:r>
        <w:t xml:space="preserve">these </w:t>
      </w:r>
      <w:r w:rsidR="003E295B">
        <w:t xml:space="preserve">efforts </w:t>
      </w:r>
      <w:r>
        <w:t xml:space="preserve">as </w:t>
      </w:r>
      <w:r w:rsidR="00930992">
        <w:t xml:space="preserve">state-led </w:t>
      </w:r>
      <w:r>
        <w:t>gentrification</w:t>
      </w:r>
      <w:r w:rsidR="00BC15E0">
        <w:t xml:space="preserve"> or neo-liberal urbanism</w:t>
      </w:r>
      <w:r w:rsidR="00930992">
        <w:t xml:space="preserve">, </w:t>
      </w:r>
      <w:r w:rsidR="003E295B">
        <w:t>designed to displace</w:t>
      </w:r>
      <w:r w:rsidR="00930992">
        <w:t xml:space="preserve"> working class communities for the pursuit of </w:t>
      </w:r>
      <w:r w:rsidR="00BC15E0">
        <w:t xml:space="preserve">capital and middle class interests </w:t>
      </w:r>
      <w:r w:rsidR="00930992">
        <w:t>(</w:t>
      </w:r>
      <w:r w:rsidR="003E295B">
        <w:t>Smith</w:t>
      </w:r>
      <w:r w:rsidR="001E7DB2">
        <w:t xml:space="preserve"> 2002</w:t>
      </w:r>
      <w:r w:rsidR="003E295B">
        <w:t xml:space="preserve">; </w:t>
      </w:r>
      <w:r w:rsidR="00BC15E0">
        <w:t>Hochstenbach and Musterd 2016</w:t>
      </w:r>
      <w:r w:rsidR="00930992">
        <w:t>)</w:t>
      </w:r>
      <w:r>
        <w:t xml:space="preserve">. </w:t>
      </w:r>
      <w:r w:rsidR="00CB2E7B">
        <w:t xml:space="preserve">In part, judgements about the impact of these programmes hinge on </w:t>
      </w:r>
      <w:r w:rsidR="00442270">
        <w:t xml:space="preserve">the eventual outcome: </w:t>
      </w:r>
      <w:r w:rsidR="00CB2E7B">
        <w:t xml:space="preserve">whether </w:t>
      </w:r>
      <w:r w:rsidR="00442270">
        <w:t xml:space="preserve">it </w:t>
      </w:r>
      <w:r w:rsidR="00CB2E7B">
        <w:t>is the development of stable mixed communities</w:t>
      </w:r>
      <w:r w:rsidR="00442270">
        <w:t>,</w:t>
      </w:r>
      <w:r w:rsidR="00CB2E7B">
        <w:t xml:space="preserve"> </w:t>
      </w:r>
      <w:r w:rsidR="00442270">
        <w:t xml:space="preserve">still providing </w:t>
      </w:r>
      <w:r w:rsidR="002E78D3">
        <w:t>access to housing for low-</w:t>
      </w:r>
      <w:r w:rsidR="00CB2E7B">
        <w:t>income groups</w:t>
      </w:r>
      <w:r w:rsidR="00442270">
        <w:t>;</w:t>
      </w:r>
      <w:r w:rsidR="00CB2E7B">
        <w:t xml:space="preserve"> or transitory mixing</w:t>
      </w:r>
      <w:r w:rsidR="00535F46">
        <w:t>,</w:t>
      </w:r>
      <w:r w:rsidR="00CB2E7B">
        <w:t xml:space="preserve"> before </w:t>
      </w:r>
      <w:r w:rsidR="002E78D3">
        <w:t xml:space="preserve">the </w:t>
      </w:r>
      <w:r w:rsidR="00535F46">
        <w:t xml:space="preserve">eventual </w:t>
      </w:r>
      <w:r w:rsidR="002E78D3">
        <w:t>displacement of low-income groups</w:t>
      </w:r>
      <w:r w:rsidR="00535F46">
        <w:t>,</w:t>
      </w:r>
      <w:r w:rsidR="002E78D3">
        <w:t xml:space="preserve"> </w:t>
      </w:r>
      <w:r w:rsidR="00442270">
        <w:t xml:space="preserve">leading eventually </w:t>
      </w:r>
      <w:r w:rsidR="00CB2E7B">
        <w:t>to exclusive upper</w:t>
      </w:r>
      <w:r w:rsidR="003E295B">
        <w:t>- or middle-</w:t>
      </w:r>
      <w:r w:rsidR="00CB2E7B">
        <w:t>class occupation</w:t>
      </w:r>
      <w:r w:rsidR="00535F46">
        <w:t xml:space="preserve"> of </w:t>
      </w:r>
      <w:r w:rsidR="008B505E">
        <w:t xml:space="preserve">the </w:t>
      </w:r>
      <w:r w:rsidR="00535F46">
        <w:t>urban cores</w:t>
      </w:r>
      <w:r w:rsidR="00CB2E7B">
        <w:t xml:space="preserve">. </w:t>
      </w:r>
      <w:ins w:id="39" w:author="Nick Bailey" w:date="2017-07-20T14:11:00Z">
        <w:r w:rsidR="002135F9">
          <w:t xml:space="preserve">Displacement here is understood in the broad sense of both direct replacement on poor housholds by non-poor, but also indirect effects where </w:t>
        </w:r>
      </w:ins>
      <w:ins w:id="40" w:author="Nick Bailey" w:date="2017-07-20T14:12:00Z">
        <w:r w:rsidR="002135F9">
          <w:t xml:space="preserve">poor households lose the ability to access a neighbourhood due to rising housing costs (Marcuse 1985). </w:t>
        </w:r>
      </w:ins>
    </w:p>
    <w:p w14:paraId="7F6102BD" w14:textId="541005F3" w:rsidR="00CB2E7B" w:rsidRDefault="00D0136E" w:rsidP="00E32F2E">
      <w:r>
        <w:t xml:space="preserve">Wider </w:t>
      </w:r>
      <w:r w:rsidR="00D17B22">
        <w:t xml:space="preserve">welfare and housing </w:t>
      </w:r>
      <w:r w:rsidR="00121D6A">
        <w:t>policies</w:t>
      </w:r>
      <w:r w:rsidR="00B4170F">
        <w:t xml:space="preserve"> </w:t>
      </w:r>
      <w:r>
        <w:t xml:space="preserve">play a role </w:t>
      </w:r>
      <w:r w:rsidR="003E295B">
        <w:t xml:space="preserve">in the pace and form of change </w:t>
      </w:r>
      <w:r w:rsidR="00B4170F">
        <w:t>(</w:t>
      </w:r>
      <w:r w:rsidR="000B53F9">
        <w:t xml:space="preserve">Musterd </w:t>
      </w:r>
      <w:r w:rsidR="00B138A6">
        <w:t>and Ostendorf 1998</w:t>
      </w:r>
      <w:r w:rsidR="00B4170F">
        <w:t>)</w:t>
      </w:r>
      <w:r w:rsidR="00D17B22">
        <w:t xml:space="preserve">. </w:t>
      </w:r>
      <w:r w:rsidR="002730E0">
        <w:t>M</w:t>
      </w:r>
      <w:r w:rsidR="00D17B22">
        <w:t>any countries have seen the progressive erosion in welfare benefit levels</w:t>
      </w:r>
      <w:r w:rsidR="002730E0">
        <w:t xml:space="preserve">, with an acceleration since the </w:t>
      </w:r>
      <w:r w:rsidR="003E295B">
        <w:t xml:space="preserve">Global </w:t>
      </w:r>
      <w:r w:rsidR="002730E0">
        <w:t xml:space="preserve">Financial Crisis </w:t>
      </w:r>
      <w:r w:rsidR="003E295B">
        <w:t>of 2007/8</w:t>
      </w:r>
      <w:r w:rsidR="00535F46">
        <w:t xml:space="preserve">, </w:t>
      </w:r>
      <w:del w:id="41" w:author="Nick Bailey" w:date="2017-07-20T16:33:00Z">
        <w:r w:rsidR="002F2804" w:rsidDel="0072187E">
          <w:delText xml:space="preserve">the </w:delText>
        </w:r>
        <w:r w:rsidR="00535F46" w:rsidDel="0072187E">
          <w:delText xml:space="preserve">effects </w:delText>
        </w:r>
        <w:r w:rsidR="002F2804" w:rsidDel="0072187E">
          <w:delText xml:space="preserve">of </w:delText>
        </w:r>
      </w:del>
      <w:r w:rsidR="002F2804">
        <w:t xml:space="preserve">which </w:t>
      </w:r>
      <w:del w:id="42" w:author="Nick Bailey" w:date="2017-07-20T16:33:00Z">
        <w:r w:rsidR="00535F46" w:rsidDel="0072187E">
          <w:delText xml:space="preserve">on public finances have </w:delText>
        </w:r>
      </w:del>
      <w:ins w:id="43" w:author="Nick Bailey" w:date="2017-07-20T16:33:00Z">
        <w:r w:rsidR="0072187E">
          <w:t xml:space="preserve">has </w:t>
        </w:r>
      </w:ins>
      <w:r w:rsidR="003E295B">
        <w:t xml:space="preserve">been used to legitimise the rolling back of the state </w:t>
      </w:r>
      <w:r w:rsidR="002730E0">
        <w:t>(</w:t>
      </w:r>
      <w:r w:rsidR="001E7DB2">
        <w:t>Taylor-Gooby 2013</w:t>
      </w:r>
      <w:r w:rsidR="002730E0">
        <w:t>)</w:t>
      </w:r>
      <w:r w:rsidR="00D17B22">
        <w:t xml:space="preserve">. </w:t>
      </w:r>
      <w:ins w:id="44" w:author="Nick Bailey" w:date="2017-07-20T14:13:00Z">
        <w:r w:rsidR="002135F9">
          <w:t xml:space="preserve">Housing policy decisions are especially important, with </w:t>
        </w:r>
      </w:ins>
      <w:del w:id="45" w:author="Nick Bailey" w:date="2017-07-20T14:13:00Z">
        <w:r w:rsidDel="002135F9">
          <w:delText xml:space="preserve">Decisions to </w:delText>
        </w:r>
      </w:del>
      <w:r>
        <w:t>invest</w:t>
      </w:r>
      <w:ins w:id="46" w:author="Nick Bailey" w:date="2017-07-20T14:13:00Z">
        <w:r w:rsidR="002135F9">
          <w:t>ment</w:t>
        </w:r>
      </w:ins>
      <w:r>
        <w:t xml:space="preserve"> in de</w:t>
      </w:r>
      <w:ins w:id="47" w:author="Nick Bailey" w:date="2017-07-20T16:33:00Z">
        <w:r w:rsidR="0072187E">
          <w:t>-</w:t>
        </w:r>
      </w:ins>
      <w:r>
        <w:t>commodified social housing limit</w:t>
      </w:r>
      <w:ins w:id="48" w:author="Nick Bailey" w:date="2017-07-20T14:13:00Z">
        <w:r w:rsidR="002135F9">
          <w:t>ting</w:t>
        </w:r>
      </w:ins>
      <w:r>
        <w:t xml:space="preserve"> </w:t>
      </w:r>
      <w:r w:rsidR="002F2804">
        <w:t xml:space="preserve">the scope for </w:t>
      </w:r>
      <w:r>
        <w:t>market-led restructuring (</w:t>
      </w:r>
      <w:del w:id="49" w:author="Nick Bailey" w:date="2017-07-20T14:13:00Z">
        <w:r w:rsidDel="002135F9">
          <w:delText xml:space="preserve">see for example, </w:delText>
        </w:r>
      </w:del>
      <w:r>
        <w:t>Bailey and Robertson 1997), whereas efforts to recommodify housing have the opposite effect (Forrest and Hirayama, 201</w:t>
      </w:r>
      <w:del w:id="50" w:author="Nick Bailey" w:date="2017-07-17T17:09:00Z">
        <w:r w:rsidDel="0040182A">
          <w:delText>4</w:delText>
        </w:r>
      </w:del>
      <w:ins w:id="51" w:author="Nick Bailey" w:date="2017-07-17T17:09:00Z">
        <w:r w:rsidR="0040182A">
          <w:t>5</w:t>
        </w:r>
      </w:ins>
      <w:r>
        <w:t xml:space="preserve">). </w:t>
      </w:r>
      <w:r w:rsidR="00D17B22">
        <w:t xml:space="preserve">In the UK, </w:t>
      </w:r>
      <w:r w:rsidR="00CB2E7B">
        <w:t xml:space="preserve">key policy changes </w:t>
      </w:r>
      <w:r w:rsidR="003E295B">
        <w:t xml:space="preserve">from the 1980s and 1990s </w:t>
      </w:r>
      <w:r w:rsidR="002E78D3">
        <w:t xml:space="preserve">have </w:t>
      </w:r>
      <w:r w:rsidR="00535F46">
        <w:t xml:space="preserve">been towards </w:t>
      </w:r>
      <w:r w:rsidR="008B505E">
        <w:t>re-</w:t>
      </w:r>
      <w:r w:rsidR="00535F46">
        <w:t xml:space="preserve">commodification, </w:t>
      </w:r>
      <w:del w:id="52" w:author="Nick Bailey" w:date="2017-07-20T14:14:00Z">
        <w:r w:rsidR="00442270" w:rsidDel="002135F9">
          <w:delText xml:space="preserve">such as </w:delText>
        </w:r>
      </w:del>
      <w:ins w:id="53" w:author="Nick Bailey" w:date="2017-07-20T14:14:00Z">
        <w:r w:rsidR="002135F9">
          <w:t xml:space="preserve">notably </w:t>
        </w:r>
      </w:ins>
      <w:r w:rsidR="008B505E">
        <w:t xml:space="preserve">through </w:t>
      </w:r>
      <w:r w:rsidR="00CB2E7B">
        <w:t xml:space="preserve">the sale of social housing to tenants </w:t>
      </w:r>
      <w:r w:rsidR="003E295B">
        <w:t xml:space="preserve">under </w:t>
      </w:r>
      <w:r w:rsidR="00CB2E7B">
        <w:t>the Right</w:t>
      </w:r>
      <w:ins w:id="54" w:author="Nick Bailey" w:date="2017-07-20T16:33:00Z">
        <w:r w:rsidR="0072187E">
          <w:t>-</w:t>
        </w:r>
      </w:ins>
      <w:del w:id="55" w:author="Nick Bailey" w:date="2017-07-20T16:33:00Z">
        <w:r w:rsidR="00CB2E7B" w:rsidDel="0072187E">
          <w:delText xml:space="preserve"> </w:delText>
        </w:r>
      </w:del>
      <w:r w:rsidR="00CB2E7B">
        <w:t>to</w:t>
      </w:r>
      <w:ins w:id="56" w:author="Nick Bailey" w:date="2017-07-20T16:33:00Z">
        <w:r w:rsidR="0072187E">
          <w:t>-</w:t>
        </w:r>
      </w:ins>
      <w:del w:id="57" w:author="Nick Bailey" w:date="2017-07-20T16:33:00Z">
        <w:r w:rsidR="00CB2E7B" w:rsidDel="0072187E">
          <w:delText xml:space="preserve"> </w:delText>
        </w:r>
      </w:del>
      <w:r w:rsidR="00CB2E7B">
        <w:t>Buy</w:t>
      </w:r>
      <w:r w:rsidR="00A438B8">
        <w:t>,</w:t>
      </w:r>
      <w:r w:rsidR="00CB2E7B">
        <w:t xml:space="preserve"> </w:t>
      </w:r>
      <w:r w:rsidR="003E295B">
        <w:t xml:space="preserve">and </w:t>
      </w:r>
      <w:r w:rsidR="00CB2E7B">
        <w:t xml:space="preserve">the </w:t>
      </w:r>
      <w:r w:rsidR="003E295B">
        <w:t xml:space="preserve">encouragement </w:t>
      </w:r>
      <w:r w:rsidR="00CB2E7B">
        <w:t xml:space="preserve">of </w:t>
      </w:r>
      <w:r w:rsidR="003E295B">
        <w:t xml:space="preserve">investment in </w:t>
      </w:r>
      <w:r w:rsidR="00CB2E7B">
        <w:t xml:space="preserve">private renting </w:t>
      </w:r>
      <w:r w:rsidR="003E295B">
        <w:t xml:space="preserve">through the deregulation of tenancies and of lending institutions </w:t>
      </w:r>
      <w:r w:rsidR="001E7DB2">
        <w:t xml:space="preserve">(Malpass 2005; </w:t>
      </w:r>
      <w:r w:rsidR="00CB2E7B">
        <w:t>Kemp</w:t>
      </w:r>
      <w:r w:rsidR="001E7DB2">
        <w:t xml:space="preserve"> 2010</w:t>
      </w:r>
      <w:r w:rsidR="00CB2E7B">
        <w:t xml:space="preserve">). </w:t>
      </w:r>
    </w:p>
    <w:p w14:paraId="47B313C1" w14:textId="2D154EAE" w:rsidR="00D17B22" w:rsidRDefault="003E295B" w:rsidP="00E32F2E">
      <w:r>
        <w:t>Since 2007/8</w:t>
      </w:r>
      <w:r w:rsidR="00A438B8">
        <w:t xml:space="preserve">, </w:t>
      </w:r>
      <w:del w:id="58" w:author="Nick Bailey" w:date="2017-07-20T16:34:00Z">
        <w:r w:rsidR="00A438B8" w:rsidDel="0072187E">
          <w:delText>commodification has intensified, and</w:delText>
        </w:r>
        <w:r w:rsidR="00D02B61" w:rsidDel="0072187E">
          <w:delText xml:space="preserve"> </w:delText>
        </w:r>
      </w:del>
      <w:r w:rsidR="00CB2E7B">
        <w:t xml:space="preserve">the UK has </w:t>
      </w:r>
      <w:del w:id="59" w:author="Nick Bailey" w:date="2017-07-20T16:34:00Z">
        <w:r w:rsidR="00A438B8" w:rsidDel="0072187E">
          <w:delText xml:space="preserve">also </w:delText>
        </w:r>
      </w:del>
      <w:r w:rsidR="00CB2E7B">
        <w:t xml:space="preserve">seen successive moves </w:t>
      </w:r>
      <w:r w:rsidR="00121D6A">
        <w:t xml:space="preserve">to reduce entitlements to </w:t>
      </w:r>
      <w:r>
        <w:t xml:space="preserve">welfare and </w:t>
      </w:r>
      <w:r w:rsidR="00121D6A">
        <w:t xml:space="preserve">housing subsidies for tenants, </w:t>
      </w:r>
      <w:r w:rsidR="00CB2E7B">
        <w:t xml:space="preserve">particularly in the newly-expanded </w:t>
      </w:r>
      <w:r w:rsidR="00121D6A">
        <w:t xml:space="preserve">private </w:t>
      </w:r>
      <w:r w:rsidR="00CB2E7B">
        <w:t xml:space="preserve">rented </w:t>
      </w:r>
      <w:r w:rsidR="00121D6A">
        <w:t>sector</w:t>
      </w:r>
      <w:r w:rsidR="00CB2E7B">
        <w:t xml:space="preserve">. There are tighter limits </w:t>
      </w:r>
      <w:r w:rsidR="00D17B22">
        <w:t xml:space="preserve">on the </w:t>
      </w:r>
      <w:r w:rsidR="00121D6A">
        <w:t>rent levels which can be covered</w:t>
      </w:r>
      <w:r>
        <w:t xml:space="preserve"> by Housing Benefits</w:t>
      </w:r>
      <w:r w:rsidR="00121D6A">
        <w:t xml:space="preserve">, caps on the </w:t>
      </w:r>
      <w:r w:rsidR="00D17B22">
        <w:t xml:space="preserve">total amount of benefits which a household can receive in one year </w:t>
      </w:r>
      <w:r w:rsidR="00121D6A">
        <w:t xml:space="preserve">including housing subsidies, and </w:t>
      </w:r>
      <w:r w:rsidR="00B0484B">
        <w:t xml:space="preserve">reduced entitlements for younger adults to </w:t>
      </w:r>
      <w:r>
        <w:t>housing subsidies</w:t>
      </w:r>
      <w:r w:rsidR="00B0484B">
        <w:t xml:space="preserve"> </w:t>
      </w:r>
      <w:r w:rsidR="00CB2E7B">
        <w:t>(DWP 2014)</w:t>
      </w:r>
      <w:r w:rsidR="00121D6A">
        <w:t xml:space="preserve">. These </w:t>
      </w:r>
      <w:r w:rsidR="002F2804">
        <w:t xml:space="preserve">changes </w:t>
      </w:r>
      <w:r w:rsidR="00121D6A">
        <w:t xml:space="preserve">are </w:t>
      </w:r>
      <w:r>
        <w:t xml:space="preserve">explicitly </w:t>
      </w:r>
      <w:r w:rsidR="00121D6A">
        <w:t xml:space="preserve">intended to make </w:t>
      </w:r>
      <w:r>
        <w:t xml:space="preserve">the </w:t>
      </w:r>
      <w:ins w:id="60" w:author="Nick Bailey" w:date="2017-07-20T14:14:00Z">
        <w:r w:rsidR="002135F9">
          <w:t>recipient</w:t>
        </w:r>
      </w:ins>
      <w:ins w:id="61" w:author="Nick Bailey" w:date="2017-07-20T14:15:00Z">
        <w:r w:rsidR="002135F9">
          <w:t xml:space="preserve"> </w:t>
        </w:r>
      </w:ins>
      <w:r w:rsidR="00121D6A">
        <w:t xml:space="preserve">households </w:t>
      </w:r>
      <w:del w:id="62" w:author="Nick Bailey" w:date="2017-07-20T14:15:00Z">
        <w:r w:rsidR="00B0484B" w:rsidDel="002135F9">
          <w:delText xml:space="preserve">receiving </w:delText>
        </w:r>
        <w:r w:rsidR="00121D6A" w:rsidDel="002135F9">
          <w:delText xml:space="preserve">these subsidies </w:delText>
        </w:r>
      </w:del>
      <w:r w:rsidR="00121D6A">
        <w:t>more ‘cost-conscious’ and hence to drive changes in consumption patterns</w:t>
      </w:r>
      <w:r>
        <w:t>, as well as increasing incentives to find paid work or extend working hours</w:t>
      </w:r>
      <w:r w:rsidR="00121D6A">
        <w:t xml:space="preserve">. Early evaluations of the impact of these changes have </w:t>
      </w:r>
      <w:del w:id="63" w:author="Nick Bailey" w:date="2017-07-20T14:15:00Z">
        <w:r w:rsidR="00121D6A" w:rsidDel="002135F9">
          <w:delText xml:space="preserve">already </w:delText>
        </w:r>
      </w:del>
      <w:r w:rsidR="00121D6A">
        <w:t xml:space="preserve">shown particular pressures in the highest cost locations such as central London driving outward moves of households (DWP 2014). </w:t>
      </w:r>
    </w:p>
    <w:p w14:paraId="142ABE72" w14:textId="4AD20E76" w:rsidR="002360ED" w:rsidRDefault="000E740A" w:rsidP="00782A2E">
      <w:pPr>
        <w:rPr>
          <w:ins w:id="64" w:author="Nick Bailey" w:date="2017-07-19T12:35:00Z"/>
        </w:rPr>
      </w:pPr>
      <w:ins w:id="65" w:author="Nick Bailey" w:date="2017-07-19T12:35:00Z">
        <w:r>
          <w:lastRenderedPageBreak/>
          <w:t xml:space="preserve">At the other end of the </w:t>
        </w:r>
      </w:ins>
      <w:ins w:id="66" w:author="Nick Bailey" w:date="2017-07-20T14:15:00Z">
        <w:r w:rsidR="002135F9">
          <w:t xml:space="preserve">suburbanisation </w:t>
        </w:r>
      </w:ins>
      <w:ins w:id="67" w:author="Nick Bailey" w:date="2017-07-19T12:35:00Z">
        <w:r>
          <w:t xml:space="preserve">process, there is an important literature which has examined the </w:t>
        </w:r>
      </w:ins>
      <w:ins w:id="68" w:author="Nick Bailey" w:date="2017-07-19T12:36:00Z">
        <w:r>
          <w:t xml:space="preserve">growing </w:t>
        </w:r>
      </w:ins>
      <w:ins w:id="69" w:author="Nick Bailey" w:date="2017-07-19T12:35:00Z">
        <w:r>
          <w:t xml:space="preserve">differentiation within suburban </w:t>
        </w:r>
      </w:ins>
      <w:ins w:id="70" w:author="Nick Bailey" w:date="2017-07-19T12:36:00Z">
        <w:r>
          <w:t xml:space="preserve">locations and emergence of </w:t>
        </w:r>
      </w:ins>
      <w:ins w:id="71" w:author="Nick Bailey" w:date="2017-07-19T12:35:00Z">
        <w:r>
          <w:t>decline</w:t>
        </w:r>
      </w:ins>
      <w:ins w:id="72" w:author="Nick Bailey" w:date="2017-07-19T12:36:00Z">
        <w:r>
          <w:t xml:space="preserve"> with a particular sub-group of these place</w:t>
        </w:r>
      </w:ins>
      <w:ins w:id="73" w:author="Nick Bailey" w:date="2017-07-20T16:34:00Z">
        <w:r w:rsidR="0072187E">
          <w:t>s</w:t>
        </w:r>
      </w:ins>
      <w:ins w:id="74" w:author="Nick Bailey" w:date="2017-07-19T12:36:00Z">
        <w:r>
          <w:t xml:space="preserve">. Terms </w:t>
        </w:r>
      </w:ins>
      <w:ins w:id="75" w:author="Nick Bailey" w:date="2017-07-20T14:15:00Z">
        <w:r w:rsidR="002135F9">
          <w:t xml:space="preserve">may </w:t>
        </w:r>
      </w:ins>
      <w:ins w:id="76" w:author="Nick Bailey" w:date="2017-07-19T12:36:00Z">
        <w:r>
          <w:t>vary</w:t>
        </w:r>
      </w:ins>
      <w:ins w:id="77" w:author="Nick Bailey" w:date="2017-07-19T12:47:00Z">
        <w:r w:rsidR="002360ED">
          <w:t xml:space="preserve"> but the broad details are clear</w:t>
        </w:r>
      </w:ins>
      <w:ins w:id="78" w:author="Nick Bailey" w:date="2017-07-20T14:15:00Z">
        <w:r w:rsidR="002135F9">
          <w:t>:</w:t>
        </w:r>
      </w:ins>
      <w:ins w:id="79" w:author="Nick Bailey" w:date="2017-07-19T12:47:00Z">
        <w:r w:rsidR="002360ED">
          <w:t xml:space="preserve"> </w:t>
        </w:r>
      </w:ins>
      <w:ins w:id="80" w:author="Nick Bailey" w:date="2017-07-20T14:15:00Z">
        <w:r w:rsidR="002135F9">
          <w:t>t</w:t>
        </w:r>
      </w:ins>
      <w:ins w:id="81" w:author="Nick Bailey" w:date="2017-07-19T12:47:00Z">
        <w:r w:rsidR="002360ED">
          <w:t xml:space="preserve">hese are older </w:t>
        </w:r>
      </w:ins>
      <w:ins w:id="82" w:author="Nick Bailey" w:date="2017-07-20T16:35:00Z">
        <w:r w:rsidR="0072187E">
          <w:t xml:space="preserve">inner </w:t>
        </w:r>
      </w:ins>
      <w:ins w:id="83" w:author="Nick Bailey" w:date="2017-07-19T12:47:00Z">
        <w:r w:rsidR="002360ED">
          <w:t>suburbs, often from the post-war years where housing is becoming obsolescent compared with new</w:t>
        </w:r>
      </w:ins>
      <w:ins w:id="84" w:author="Nick Bailey" w:date="2017-07-20T14:16:00Z">
        <w:r w:rsidR="002135F9">
          <w:t>er</w:t>
        </w:r>
      </w:ins>
      <w:ins w:id="85" w:author="Nick Bailey" w:date="2017-07-19T12:48:00Z">
        <w:r w:rsidR="002360ED">
          <w:t xml:space="preserve"> suburban developments, but reinvestment is more sporadic and uncoordinated than in </w:t>
        </w:r>
      </w:ins>
      <w:ins w:id="86" w:author="Nick Bailey" w:date="2017-07-20T16:35:00Z">
        <w:r w:rsidR="0072187E">
          <w:t>the urban core</w:t>
        </w:r>
      </w:ins>
      <w:ins w:id="87" w:author="Nick Bailey" w:date="2017-07-19T12:48:00Z">
        <w:r w:rsidR="002360ED">
          <w:t>. Many of these locations suffer a combination of social problems (high unemployment and crime, for example) and poor infrastructure and public services</w:t>
        </w:r>
      </w:ins>
      <w:ins w:id="88" w:author="Nick Bailey" w:date="2017-07-20T14:16:00Z">
        <w:r w:rsidR="002135F9">
          <w:t xml:space="preserve"> (Randolph and Freestone 2012; </w:t>
        </w:r>
      </w:ins>
      <w:ins w:id="89" w:author="Nick Bailey" w:date="2017-07-19T12:46:00Z">
        <w:r w:rsidR="002360ED">
          <w:t>Hanlon 2010</w:t>
        </w:r>
      </w:ins>
      <w:ins w:id="90" w:author="Nick Bailey" w:date="2017-07-20T14:16:00Z">
        <w:r w:rsidR="002135F9">
          <w:t xml:space="preserve">). </w:t>
        </w:r>
      </w:ins>
    </w:p>
    <w:p w14:paraId="3C09C022" w14:textId="490F51A3" w:rsidR="00CB2E7B" w:rsidRDefault="00B138A6" w:rsidP="00782A2E">
      <w:r>
        <w:t xml:space="preserve">While the broad drivers </w:t>
      </w:r>
      <w:r w:rsidR="002F2804">
        <w:t xml:space="preserve">of the suburbanisation of poverty </w:t>
      </w:r>
      <w:r>
        <w:t>are clear, w</w:t>
      </w:r>
      <w:r w:rsidR="006C5169">
        <w:t xml:space="preserve">e would </w:t>
      </w:r>
      <w:r>
        <w:t xml:space="preserve">of course </w:t>
      </w:r>
      <w:r w:rsidR="006C5169">
        <w:t>expect to see some degree of variation between places, as processes are historically and institutionally contingent</w:t>
      </w:r>
      <w:r w:rsidR="008B505E">
        <w:t xml:space="preserve"> as the evolutionary economics literature highlights (</w:t>
      </w:r>
      <w:r w:rsidR="0003516F">
        <w:t>Boschma and Frenken 2006)</w:t>
      </w:r>
      <w:r w:rsidR="006C5169">
        <w:t xml:space="preserve">. Cooke and Denton (2015) show variations in </w:t>
      </w:r>
      <w:r>
        <w:t xml:space="preserve">patterns of </w:t>
      </w:r>
      <w:r w:rsidR="006C5169">
        <w:t xml:space="preserve">poverty decentralisation between </w:t>
      </w:r>
      <w:r w:rsidR="003E295B">
        <w:t xml:space="preserve">the major </w:t>
      </w:r>
      <w:r w:rsidR="006C5169">
        <w:t xml:space="preserve">US </w:t>
      </w:r>
      <w:r w:rsidR="003E295B">
        <w:t>metropolitan areas</w:t>
      </w:r>
      <w:r w:rsidR="00125F07">
        <w:t>. In a closely-related study of spatial segregation in European cities,</w:t>
      </w:r>
      <w:r w:rsidR="003E295B">
        <w:t xml:space="preserve"> </w:t>
      </w:r>
      <w:r w:rsidR="006C5169">
        <w:t>Musterd et al (2016) show</w:t>
      </w:r>
      <w:r w:rsidR="00442270">
        <w:t xml:space="preserve"> variation in both pace and direction </w:t>
      </w:r>
      <w:r w:rsidR="006C5169">
        <w:t>of change</w:t>
      </w:r>
      <w:r w:rsidR="00125F07">
        <w:t xml:space="preserve"> </w:t>
      </w:r>
      <w:r>
        <w:t>in recent years</w:t>
      </w:r>
      <w:r w:rsidR="00CB2E7B">
        <w:t xml:space="preserve">, </w:t>
      </w:r>
      <w:r w:rsidR="00125F07">
        <w:t>and how this relates</w:t>
      </w:r>
      <w:r w:rsidR="00CB2E7B">
        <w:t xml:space="preserve"> to </w:t>
      </w:r>
      <w:r w:rsidR="00125F07">
        <w:t xml:space="preserve">a number of structural characteristics including </w:t>
      </w:r>
      <w:r w:rsidR="00CB2E7B">
        <w:t xml:space="preserve">the strength of ties </w:t>
      </w:r>
      <w:r w:rsidR="00125F07">
        <w:t xml:space="preserve">to the global economy and the nature of the </w:t>
      </w:r>
      <w:r w:rsidR="00842B92">
        <w:t xml:space="preserve">local </w:t>
      </w:r>
      <w:r w:rsidR="00125F07">
        <w:t xml:space="preserve">welfare regime. </w:t>
      </w:r>
    </w:p>
    <w:p w14:paraId="5D1CBD34" w14:textId="45DB0966" w:rsidR="00F02A87" w:rsidRDefault="00F02A87" w:rsidP="00782A2E">
      <w:r>
        <w:t>In the UK context, we would expect various factors to influence the pace of change. First there is city size</w:t>
      </w:r>
      <w:r w:rsidR="00442270">
        <w:t>,</w:t>
      </w:r>
      <w:r>
        <w:t xml:space="preserve"> positively related both to agglomeration benefits </w:t>
      </w:r>
      <w:r w:rsidR="002F2804">
        <w:t xml:space="preserve">and disbenefits, </w:t>
      </w:r>
      <w:r>
        <w:t>but also to the physical separation and hence commuting costs that go with suburban residence</w:t>
      </w:r>
      <w:r w:rsidR="002F2804">
        <w:t>. W</w:t>
      </w:r>
      <w:r>
        <w:t>e would expect pressures to be greater in the larger conurbations</w:t>
      </w:r>
      <w:r w:rsidR="002F2804">
        <w:t>, with London a clear outlier in the UK context</w:t>
      </w:r>
      <w:r>
        <w:t xml:space="preserve">. Second, there is </w:t>
      </w:r>
      <w:r w:rsidR="00D02B61">
        <w:t>the state of the local economy</w:t>
      </w:r>
      <w:del w:id="91" w:author="Nick Bailey" w:date="2017-07-20T14:27:00Z">
        <w:r w:rsidR="00442270" w:rsidDel="004D6C16">
          <w:delText>,</w:delText>
        </w:r>
      </w:del>
      <w:r w:rsidR="00D02B61">
        <w:t xml:space="preserve"> which translates into both wage levels and </w:t>
      </w:r>
      <w:r>
        <w:t xml:space="preserve">housing </w:t>
      </w:r>
      <w:r w:rsidR="00D02B61">
        <w:t xml:space="preserve">costs, </w:t>
      </w:r>
      <w:r>
        <w:t xml:space="preserve">and </w:t>
      </w:r>
      <w:r w:rsidR="00D02B61">
        <w:t xml:space="preserve">hence </w:t>
      </w:r>
      <w:r>
        <w:t xml:space="preserve">affordability for lower income households. </w:t>
      </w:r>
      <w:r w:rsidR="00D02B61">
        <w:t xml:space="preserve">Affordability indices for England show wide variations between cities with particular problems </w:t>
      </w:r>
      <w:r w:rsidR="002F2804">
        <w:t xml:space="preserve">again </w:t>
      </w:r>
      <w:r w:rsidR="00D02B61">
        <w:t xml:space="preserve">in London which contains seven of the ten local authorities with the least affordable housing </w:t>
      </w:r>
      <w:r w:rsidR="00A64817">
        <w:t xml:space="preserve">in 2016 </w:t>
      </w:r>
      <w:r w:rsidR="00D02B61">
        <w:t>(ONS 2017).</w:t>
      </w:r>
      <w:r>
        <w:t xml:space="preserve"> </w:t>
      </w:r>
      <w:r w:rsidR="002F2804">
        <w:t xml:space="preserve">It is in the higher cost locations that the cuts </w:t>
      </w:r>
      <w:r w:rsidR="00442270">
        <w:t xml:space="preserve">and caps </w:t>
      </w:r>
      <w:r w:rsidR="002F2804">
        <w:t xml:space="preserve">in Housing Benefits will also have most impact (DWP 2014). </w:t>
      </w:r>
    </w:p>
    <w:p w14:paraId="32936076" w14:textId="714632B5" w:rsidR="0000237D" w:rsidRDefault="00442270" w:rsidP="00782A2E">
      <w:r>
        <w:t>The</w:t>
      </w:r>
      <w:r w:rsidR="006C5169">
        <w:t xml:space="preserve"> relationship between </w:t>
      </w:r>
      <w:r w:rsidR="00A64817">
        <w:t xml:space="preserve">suburbanisation </w:t>
      </w:r>
      <w:r w:rsidR="00125F07">
        <w:t xml:space="preserve">and </w:t>
      </w:r>
      <w:ins w:id="92" w:author="Nick Bailey" w:date="2017-07-20T14:27:00Z">
        <w:r w:rsidR="004D6C16">
          <w:t xml:space="preserve">spatial </w:t>
        </w:r>
      </w:ins>
      <w:r w:rsidR="00125F07">
        <w:t xml:space="preserve">segregation </w:t>
      </w:r>
      <w:ins w:id="93" w:author="Nick Bailey" w:date="2017-07-20T14:27:00Z">
        <w:r w:rsidR="004D6C16">
          <w:t xml:space="preserve">or unevenness </w:t>
        </w:r>
      </w:ins>
      <w:r w:rsidR="006C5169">
        <w:t xml:space="preserve">may not be </w:t>
      </w:r>
      <w:r w:rsidR="00125F07">
        <w:t>simple</w:t>
      </w:r>
      <w:r w:rsidR="006C5169">
        <w:t>. While</w:t>
      </w:r>
      <w:r w:rsidR="00125F07">
        <w:t>,</w:t>
      </w:r>
      <w:r w:rsidR="006C5169">
        <w:t xml:space="preserve"> in general</w:t>
      </w:r>
      <w:r w:rsidR="00CB2E7B">
        <w:t>,</w:t>
      </w:r>
      <w:r w:rsidR="006C5169">
        <w:t xml:space="preserve"> we might expect </w:t>
      </w:r>
      <w:r w:rsidR="002F2804">
        <w:t xml:space="preserve">that </w:t>
      </w:r>
      <w:del w:id="94" w:author="Nick Bailey" w:date="2017-07-20T14:27:00Z">
        <w:r w:rsidR="002F2804" w:rsidDel="004D6C16">
          <w:delText xml:space="preserve">ultimately </w:delText>
        </w:r>
      </w:del>
      <w:r w:rsidR="006C5169">
        <w:t xml:space="preserve">cities </w:t>
      </w:r>
      <w:r w:rsidR="002F2804">
        <w:t xml:space="preserve">will </w:t>
      </w:r>
      <w:ins w:id="95" w:author="Nick Bailey" w:date="2017-07-20T14:27:00Z">
        <w:r w:rsidR="004D6C16">
          <w:t xml:space="preserve">ultimately </w:t>
        </w:r>
      </w:ins>
      <w:r w:rsidR="00CB2E7B">
        <w:t>become</w:t>
      </w:r>
      <w:r w:rsidR="006C5169">
        <w:t xml:space="preserve"> more segregated as poverty </w:t>
      </w:r>
      <w:r w:rsidR="00125F07">
        <w:t>suburbanises</w:t>
      </w:r>
      <w:r w:rsidR="002F2804">
        <w:t xml:space="preserve"> – Ehrenhalt’s ‘urban inversion’ thesis – it </w:t>
      </w:r>
      <w:r w:rsidR="006C5169">
        <w:t>is possible that the processes bring a</w:t>
      </w:r>
      <w:r w:rsidR="002F2804">
        <w:t>t least a</w:t>
      </w:r>
      <w:r w:rsidR="006C5169">
        <w:t xml:space="preserve"> temporary reduction in segregation as inner urban neighbourhoods become more mixed during </w:t>
      </w:r>
      <w:r w:rsidR="00A438B8">
        <w:t xml:space="preserve">a </w:t>
      </w:r>
      <w:r w:rsidR="006C5169">
        <w:t>transitional stage</w:t>
      </w:r>
      <w:r w:rsidR="00125F07">
        <w:t xml:space="preserve">. </w:t>
      </w:r>
      <w:r w:rsidR="00CB2E7B">
        <w:t xml:space="preserve">Bailey et al (2016) </w:t>
      </w:r>
      <w:r w:rsidR="00125F07">
        <w:t xml:space="preserve">show exactly this kind of change at work </w:t>
      </w:r>
      <w:r w:rsidR="006C5169">
        <w:t>in Amsterdam</w:t>
      </w:r>
      <w:r w:rsidR="00A217F7">
        <w:t xml:space="preserve"> during the early 2000s</w:t>
      </w:r>
      <w:r w:rsidR="006C5169">
        <w:t>, for example. It is also possible in theory for decentralisation or suburbanisation to be associated with a dispersal of poverty and hence a longer-term reduction in segregation</w:t>
      </w:r>
      <w:r w:rsidR="002F2804">
        <w:t xml:space="preserve"> rather than new concentrations emerging in suburban locations although, i</w:t>
      </w:r>
      <w:r w:rsidR="006C5169">
        <w:t xml:space="preserve">n practice, </w:t>
      </w:r>
      <w:r w:rsidR="006C5169">
        <w:lastRenderedPageBreak/>
        <w:t xml:space="preserve">this </w:t>
      </w:r>
      <w:r w:rsidR="00CB2E7B">
        <w:t xml:space="preserve">seems </w:t>
      </w:r>
      <w:r w:rsidR="006C5169">
        <w:t xml:space="preserve">highly unlikely given that spatial inequalities have been almost the defining feature of modern cities. </w:t>
      </w:r>
    </w:p>
    <w:p w14:paraId="5AE87046" w14:textId="77777777" w:rsidR="00782A2E" w:rsidRDefault="003B559F" w:rsidP="00782A2E">
      <w:pPr>
        <w:pStyle w:val="Heading3"/>
      </w:pPr>
      <w:r>
        <w:t>Conceptual and measurement challenges</w:t>
      </w:r>
    </w:p>
    <w:p w14:paraId="4B50A723" w14:textId="6C10003D" w:rsidR="009C0906" w:rsidRDefault="00DE799D" w:rsidP="000C475A">
      <w:del w:id="96" w:author="Nick Bailey" w:date="2017-07-20T14:27:00Z">
        <w:r w:rsidDel="004D6C16">
          <w:delText>There is some debate about w</w:delText>
        </w:r>
        <w:r w:rsidR="00E96592" w:rsidDel="004D6C16">
          <w:delText>h</w:delText>
        </w:r>
        <w:r w:rsidDel="004D6C16">
          <w:delText xml:space="preserve">ether the changes </w:delText>
        </w:r>
        <w:r w:rsidR="00A436DE" w:rsidDel="004D6C16">
          <w:delText xml:space="preserve">being discussed </w:delText>
        </w:r>
        <w:r w:rsidDel="004D6C16">
          <w:delText xml:space="preserve">are best seen in terms </w:delText>
        </w:r>
        <w:r w:rsidR="00A436DE" w:rsidDel="004D6C16">
          <w:delText xml:space="preserve">as </w:delText>
        </w:r>
        <w:r w:rsidDel="004D6C16">
          <w:delText xml:space="preserve">‘suburbanisation’ or ‘decentralisation’. The former </w:delText>
        </w:r>
        <w:r w:rsidR="00A436DE" w:rsidDel="004D6C16">
          <w:delText>emphasises</w:delText>
        </w:r>
        <w:r w:rsidDel="004D6C16">
          <w:delText xml:space="preserve"> the </w:delText>
        </w:r>
        <w:r w:rsidR="00F1395E" w:rsidDel="004D6C16">
          <w:delText>destination</w:delText>
        </w:r>
        <w:r w:rsidR="00A436DE" w:rsidDel="004D6C16">
          <w:delText xml:space="preserve"> locations</w:delText>
        </w:r>
        <w:r w:rsidR="00F1395E" w:rsidDel="004D6C16">
          <w:delText xml:space="preserve">. </w:delText>
        </w:r>
      </w:del>
      <w:r w:rsidR="00F1395E">
        <w:t>The term ‘suburban</w:t>
      </w:r>
      <w:ins w:id="97" w:author="Nick Bailey" w:date="2017-07-20T14:27:00Z">
        <w:r w:rsidR="004D6C16">
          <w:t>isation</w:t>
        </w:r>
      </w:ins>
      <w:r w:rsidR="00F1395E">
        <w:t xml:space="preserve">’ implies </w:t>
      </w:r>
      <w:ins w:id="98" w:author="Nick Bailey" w:date="2017-07-20T14:27:00Z">
        <w:r w:rsidR="004D6C16">
          <w:t xml:space="preserve">movement to areas with </w:t>
        </w:r>
      </w:ins>
      <w:r w:rsidR="00F1395E">
        <w:t xml:space="preserve">a particular built form and density, </w:t>
      </w:r>
      <w:r w:rsidR="00F94EFA">
        <w:t xml:space="preserve">but </w:t>
      </w:r>
      <w:ins w:id="99" w:author="Nick Bailey" w:date="2017-07-20T14:28:00Z">
        <w:r w:rsidR="004D6C16">
          <w:t xml:space="preserve">it </w:t>
        </w:r>
      </w:ins>
      <w:r w:rsidR="00F94EFA">
        <w:t xml:space="preserve">also carries important </w:t>
      </w:r>
      <w:r>
        <w:t>connotations of class and lifestyle</w:t>
      </w:r>
      <w:r w:rsidR="00921A3E">
        <w:t xml:space="preserve">, most notably </w:t>
      </w:r>
      <w:r w:rsidR="00A436DE">
        <w:t xml:space="preserve">of safety and </w:t>
      </w:r>
      <w:r w:rsidR="00F94EFA">
        <w:t xml:space="preserve">conformity, in contrast to the </w:t>
      </w:r>
      <w:r w:rsidR="00F1395E">
        <w:t xml:space="preserve">‘dangerous’ </w:t>
      </w:r>
      <w:r w:rsidR="00A64817">
        <w:t xml:space="preserve">or ‘degenerate’ </w:t>
      </w:r>
      <w:r w:rsidR="00F1395E">
        <w:t>inner cities</w:t>
      </w:r>
      <w:r w:rsidR="00F94EFA">
        <w:t xml:space="preserve"> </w:t>
      </w:r>
      <w:r w:rsidR="00921A3E">
        <w:t>(</w:t>
      </w:r>
      <w:r w:rsidR="00F1395E">
        <w:t>Kneebone and Berube 2013</w:t>
      </w:r>
      <w:r w:rsidR="00921A3E">
        <w:t>)</w:t>
      </w:r>
      <w:r>
        <w:t xml:space="preserve">. </w:t>
      </w:r>
      <w:r w:rsidR="002F2804">
        <w:t>Suburbanisation therefore carries suggestions not just of loss or displacement</w:t>
      </w:r>
      <w:r w:rsidR="006D6017">
        <w:t>,</w:t>
      </w:r>
      <w:r w:rsidR="002F2804">
        <w:t xml:space="preserve"> but also new </w:t>
      </w:r>
      <w:r w:rsidR="006D6017">
        <w:t>opportunity</w:t>
      </w:r>
      <w:r w:rsidR="002F2804">
        <w:t>. In most locations</w:t>
      </w:r>
      <w:ins w:id="100" w:author="Nick Bailey" w:date="2017-07-20T14:28:00Z">
        <w:r w:rsidR="004D6C16">
          <w:t>, however,</w:t>
        </w:r>
      </w:ins>
      <w:r w:rsidR="002F2804">
        <w:t xml:space="preserve"> we lack clear definitions of the ‘suburb’. </w:t>
      </w:r>
      <w:r w:rsidR="00921A3E">
        <w:t xml:space="preserve">In the UK, </w:t>
      </w:r>
      <w:r w:rsidR="00F94EFA">
        <w:t xml:space="preserve">Hunter (2014) </w:t>
      </w:r>
      <w:r w:rsidR="00921A3E">
        <w:t>uses a combination of housing type (low proportions of flats or terraced housing</w:t>
      </w:r>
      <w:r w:rsidR="00F94EFA">
        <w:t xml:space="preserve">, to </w:t>
      </w:r>
      <w:ins w:id="101" w:author="Nick Bailey" w:date="2017-07-20T14:28:00Z">
        <w:r w:rsidR="004D6C16">
          <w:t xml:space="preserve">try to </w:t>
        </w:r>
      </w:ins>
      <w:r w:rsidR="00F94EFA">
        <w:t>exclude inner urban locations</w:t>
      </w:r>
      <w:r w:rsidR="00921A3E">
        <w:t>) and density (above a minimum threshold, to exclude rural areas)</w:t>
      </w:r>
      <w:r w:rsidR="00A436DE">
        <w:t xml:space="preserve"> as the basis of his analysis</w:t>
      </w:r>
      <w:r w:rsidR="00A64817">
        <w:t xml:space="preserve">. </w:t>
      </w:r>
      <w:ins w:id="102" w:author="Nick Bailey" w:date="2017-07-20T14:28:00Z">
        <w:r w:rsidR="004D6C16">
          <w:t>Such an approach is open to a number of challenges</w:t>
        </w:r>
      </w:ins>
      <w:ins w:id="103" w:author="Nick Bailey" w:date="2017-07-20T14:29:00Z">
        <w:r w:rsidR="004D6C16">
          <w:t xml:space="preserve"> </w:t>
        </w:r>
      </w:ins>
      <w:ins w:id="104" w:author="Nick Bailey" w:date="2017-07-20T14:28:00Z">
        <w:r w:rsidR="004D6C16">
          <w:t>over</w:t>
        </w:r>
      </w:ins>
      <w:ins w:id="105" w:author="Nick Bailey" w:date="2017-07-20T14:29:00Z">
        <w:r w:rsidR="004D6C16">
          <w:t xml:space="preserve"> the selection of cut-off points. </w:t>
        </w:r>
      </w:ins>
      <w:r w:rsidR="00A64817">
        <w:t>O</w:t>
      </w:r>
      <w:r w:rsidR="00F94EFA">
        <w:t xml:space="preserve">thers </w:t>
      </w:r>
      <w:r w:rsidR="00A436DE">
        <w:t xml:space="preserve">have </w:t>
      </w:r>
      <w:r w:rsidR="00F1395E">
        <w:t>focus</w:t>
      </w:r>
      <w:r w:rsidR="00A436DE">
        <w:t>sed</w:t>
      </w:r>
      <w:r w:rsidR="00F94EFA">
        <w:t xml:space="preserve"> </w:t>
      </w:r>
      <w:r w:rsidR="00F1395E">
        <w:t xml:space="preserve">on </w:t>
      </w:r>
      <w:r w:rsidR="00F94EFA">
        <w:t xml:space="preserve">density </w:t>
      </w:r>
      <w:r w:rsidR="00F1395E">
        <w:t xml:space="preserve">alone </w:t>
      </w:r>
      <w:r w:rsidR="00F94EFA">
        <w:t>(Cooke and Denton 2015, for example)</w:t>
      </w:r>
      <w:ins w:id="106" w:author="Nick Bailey" w:date="2017-07-20T14:29:00Z">
        <w:r w:rsidR="004D6C16">
          <w:t xml:space="preserve">, </w:t>
        </w:r>
      </w:ins>
      <w:ins w:id="107" w:author="Nick Bailey" w:date="2017-07-20T14:30:00Z">
        <w:r w:rsidR="004D6C16">
          <w:t>reducing suburbanisation to deconcentration</w:t>
        </w:r>
      </w:ins>
      <w:r w:rsidR="00F94EFA">
        <w:t xml:space="preserve">. </w:t>
      </w:r>
    </w:p>
    <w:p w14:paraId="44CF539D" w14:textId="7781969C" w:rsidR="00842B92" w:rsidRDefault="004D6C16" w:rsidP="004F0CD2">
      <w:ins w:id="108" w:author="Nick Bailey" w:date="2017-07-20T14:30:00Z">
        <w:r>
          <w:t>An alternative is to focus cen</w:t>
        </w:r>
      </w:ins>
      <w:ins w:id="109" w:author="Nick Bailey" w:date="2017-07-20T16:36:00Z">
        <w:r w:rsidR="0072187E">
          <w:t>t</w:t>
        </w:r>
      </w:ins>
      <w:ins w:id="110" w:author="Nick Bailey" w:date="2017-07-20T14:30:00Z">
        <w:r>
          <w:t xml:space="preserve">rality or distance from the city centre. </w:t>
        </w:r>
      </w:ins>
      <w:del w:id="111" w:author="Nick Bailey" w:date="2017-07-20T14:30:00Z">
        <w:r w:rsidR="008909AF" w:rsidDel="004D6C16">
          <w:delText xml:space="preserve">The </w:delText>
        </w:r>
        <w:r w:rsidR="00F94EFA" w:rsidDel="004D6C16">
          <w:delText xml:space="preserve">term decentralisation </w:delText>
        </w:r>
      </w:del>
      <w:ins w:id="112" w:author="Nick Bailey" w:date="2017-07-20T14:30:00Z">
        <w:r>
          <w:t xml:space="preserve">This </w:t>
        </w:r>
      </w:ins>
      <w:r w:rsidR="008909AF">
        <w:t xml:space="preserve">places a greater focus on physical location and, in particular, distance from and accessibility to the urban </w:t>
      </w:r>
      <w:del w:id="113" w:author="Nick Bailey" w:date="2017-07-20T14:30:00Z">
        <w:r w:rsidR="008909AF" w:rsidDel="004D6C16">
          <w:delText>centre</w:delText>
        </w:r>
      </w:del>
      <w:ins w:id="114" w:author="Nick Bailey" w:date="2017-07-20T14:30:00Z">
        <w:r>
          <w:t>core</w:t>
        </w:r>
      </w:ins>
      <w:r w:rsidR="008909AF">
        <w:t xml:space="preserve">. </w:t>
      </w:r>
      <w:r w:rsidR="00F1395E">
        <w:t xml:space="preserve">It </w:t>
      </w:r>
      <w:r w:rsidR="00F94EFA">
        <w:t xml:space="preserve">foregrounds to a greater extent concerns about loss of access to the centre and the opportunities which </w:t>
      </w:r>
      <w:r w:rsidR="008A1064">
        <w:t xml:space="preserve">that </w:t>
      </w:r>
      <w:r w:rsidR="00A436DE">
        <w:t xml:space="preserve">might </w:t>
      </w:r>
      <w:r w:rsidR="00F94EFA">
        <w:t xml:space="preserve">offer, most notably for employment. </w:t>
      </w:r>
      <w:ins w:id="115" w:author="Nick Bailey" w:date="2017-07-20T14:31:00Z">
        <w:r>
          <w:t xml:space="preserve">Identification of the central location from which to measure distance </w:t>
        </w:r>
      </w:ins>
      <w:ins w:id="116" w:author="Nick Bailey" w:date="2017-07-20T14:32:00Z">
        <w:r>
          <w:t xml:space="preserve">remains an issue although empirical testing in relation to measures of decentralisation suggests it has minimal impact (Kavanagh et al 2016). </w:t>
        </w:r>
      </w:ins>
      <w:del w:id="117" w:author="Nick Bailey" w:date="2017-07-20T14:31:00Z">
        <w:r w:rsidR="009C0906" w:rsidDel="004D6C16">
          <w:delText xml:space="preserve">While the measurement of centrality appears simpler, the growing polycentricity of many urban areas means that movement away from the main centre does not always represent movement to lower density or more suburban settings. </w:delText>
        </w:r>
      </w:del>
      <w:r w:rsidR="006D6017">
        <w:t>In the traditional monocentric city,</w:t>
      </w:r>
      <w:r w:rsidR="00842B92">
        <w:t xml:space="preserve"> there is a strong relationship between centrality and density, </w:t>
      </w:r>
      <w:r w:rsidR="006D6017">
        <w:t xml:space="preserve">so </w:t>
      </w:r>
      <w:r w:rsidR="00842B92">
        <w:t>the choice of measure may be relatively unimportant</w:t>
      </w:r>
      <w:ins w:id="118" w:author="Nick Bailey" w:date="2017-07-20T14:33:00Z">
        <w:r>
          <w:t xml:space="preserve"> but</w:t>
        </w:r>
      </w:ins>
      <w:del w:id="119" w:author="Nick Bailey" w:date="2017-07-20T14:33:00Z">
        <w:r w:rsidR="00842B92" w:rsidDel="004D6C16">
          <w:delText>.</w:delText>
        </w:r>
      </w:del>
      <w:r w:rsidR="00842B92">
        <w:t xml:space="preserve"> </w:t>
      </w:r>
      <w:ins w:id="120" w:author="Nick Bailey" w:date="2017-07-20T14:31:00Z">
        <w:r>
          <w:t xml:space="preserve">the growing polycentricity of many urban areas means that movement away from the main centre does not always represent movement to more suburban settings. </w:t>
        </w:r>
      </w:ins>
      <w:ins w:id="121" w:author="Nick Bailey" w:date="2017-07-20T14:33:00Z">
        <w:r>
          <w:t>Capturing suburbanisation through a combination of decentralisation and deconcentration</w:t>
        </w:r>
      </w:ins>
      <w:ins w:id="122" w:author="Nick Bailey" w:date="2017-07-20T14:34:00Z">
        <w:r>
          <w:t xml:space="preserve"> measures is therefore important, as </w:t>
        </w:r>
      </w:ins>
      <w:ins w:id="123" w:author="Nick Bailey" w:date="2017-07-20T14:35:00Z">
        <w:r>
          <w:t xml:space="preserve">is </w:t>
        </w:r>
      </w:ins>
      <w:del w:id="124" w:author="Nick Bailey" w:date="2017-07-20T14:31:00Z">
        <w:r w:rsidR="006D6017" w:rsidDel="004D6C16">
          <w:delText xml:space="preserve">Other urban forms may be polycentric, meaning identifying and calculating distance to centres is inherently </w:delText>
        </w:r>
        <w:r w:rsidR="009C0906" w:rsidDel="004D6C16">
          <w:delText xml:space="preserve">problematic. </w:delText>
        </w:r>
      </w:del>
      <w:del w:id="125" w:author="Nick Bailey" w:date="2017-07-20T14:34:00Z">
        <w:r w:rsidR="00842B92" w:rsidDel="004D6C16">
          <w:delText>U</w:delText>
        </w:r>
      </w:del>
      <w:ins w:id="126" w:author="Nick Bailey" w:date="2017-07-20T14:34:00Z">
        <w:r>
          <w:t>an u</w:t>
        </w:r>
      </w:ins>
      <w:r w:rsidR="00842B92">
        <w:t xml:space="preserve">nderstanding </w:t>
      </w:r>
      <w:ins w:id="127" w:author="Nick Bailey" w:date="2017-07-20T14:35:00Z">
        <w:r>
          <w:t xml:space="preserve">of </w:t>
        </w:r>
      </w:ins>
      <w:r w:rsidR="00842B92">
        <w:t>the relationship between centrality and density for each city</w:t>
      </w:r>
      <w:del w:id="128" w:author="Nick Bailey" w:date="2017-07-20T14:35:00Z">
        <w:r w:rsidR="00842B92" w:rsidDel="004D6C16">
          <w:delText xml:space="preserve"> is therefore important, as is assessing change</w:delText>
        </w:r>
        <w:r w:rsidR="009C0906" w:rsidDel="004D6C16">
          <w:delText>s in the spatial distribution</w:delText>
        </w:r>
        <w:r w:rsidR="00842B92" w:rsidDel="004D6C16">
          <w:delText xml:space="preserve"> in terms of both decentralisation and deconcentration</w:delText>
        </w:r>
      </w:del>
      <w:r w:rsidR="00842B92">
        <w:t xml:space="preserve">. </w:t>
      </w:r>
    </w:p>
    <w:p w14:paraId="60C795CF" w14:textId="7013AF4C" w:rsidR="00E25427" w:rsidRDefault="00842B92" w:rsidP="004F0CD2">
      <w:r>
        <w:lastRenderedPageBreak/>
        <w:t xml:space="preserve">A </w:t>
      </w:r>
      <w:r w:rsidR="009C0906">
        <w:t xml:space="preserve">related </w:t>
      </w:r>
      <w:r>
        <w:t>measurement issue is how we define our cities</w:t>
      </w:r>
      <w:r w:rsidR="00A436DE">
        <w:t>. If the boundary is drawn to</w:t>
      </w:r>
      <w:r w:rsidR="00B06FDB">
        <w:t>o</w:t>
      </w:r>
      <w:r w:rsidR="00A436DE">
        <w:t xml:space="preserve"> tightly, </w:t>
      </w:r>
      <w:r w:rsidR="00B06FDB">
        <w:t>it will exclude</w:t>
      </w:r>
      <w:r w:rsidR="00A436DE">
        <w:t xml:space="preserve"> many areas which function as suburbs of the central city</w:t>
      </w:r>
      <w:r w:rsidR="00B06FDB">
        <w:t>. In the UK context at least, a</w:t>
      </w:r>
      <w:r w:rsidR="008909AF">
        <w:t xml:space="preserve">dministrative boundaries are </w:t>
      </w:r>
      <w:r w:rsidR="00B06FDB">
        <w:t xml:space="preserve">highly </w:t>
      </w:r>
      <w:r w:rsidR="008909AF">
        <w:t xml:space="preserve">problematic </w:t>
      </w:r>
      <w:r w:rsidR="00D145E7">
        <w:t xml:space="preserve">in this regard </w:t>
      </w:r>
      <w:r w:rsidR="008909AF">
        <w:t xml:space="preserve">due to the very variable basis on which these have </w:t>
      </w:r>
      <w:r w:rsidR="00B06FDB">
        <w:t>emerged</w:t>
      </w:r>
      <w:r w:rsidR="008A1064">
        <w:t>,</w:t>
      </w:r>
      <w:r w:rsidR="00B06FDB">
        <w:t xml:space="preserve"> </w:t>
      </w:r>
      <w:r w:rsidR="008A1064">
        <w:t xml:space="preserve">with </w:t>
      </w:r>
      <w:r w:rsidR="00B06FDB">
        <w:t>significant under-bounding in many cases</w:t>
      </w:r>
      <w:r w:rsidR="00D145E7">
        <w:t xml:space="preserve">; the contrast between the city authorities </w:t>
      </w:r>
      <w:r w:rsidR="00A64817">
        <w:t xml:space="preserve">for </w:t>
      </w:r>
      <w:r w:rsidR="00D145E7">
        <w:t>Leeds and Manchester is particularly stark</w:t>
      </w:r>
      <w:r w:rsidR="008909AF">
        <w:t xml:space="preserve">. Physical built-up areas </w:t>
      </w:r>
      <w:r w:rsidR="00FF58F6">
        <w:t>are little better, particularly i</w:t>
      </w:r>
      <w:r w:rsidR="008909AF">
        <w:t>n contexts like the UK</w:t>
      </w:r>
      <w:r w:rsidR="006D0736">
        <w:t xml:space="preserve">, where </w:t>
      </w:r>
      <w:r w:rsidR="008909AF">
        <w:t xml:space="preserve">planning policies have sought to contain outward sprawl </w:t>
      </w:r>
      <w:r w:rsidR="00FF58F6">
        <w:t xml:space="preserve">through Green Belts, </w:t>
      </w:r>
      <w:r w:rsidR="008A1064">
        <w:t xml:space="preserve">pushing </w:t>
      </w:r>
      <w:r w:rsidR="00B06FDB">
        <w:t xml:space="preserve">urban </w:t>
      </w:r>
      <w:r w:rsidR="006D0736">
        <w:t>overspill in</w:t>
      </w:r>
      <w:r w:rsidR="00B06FDB">
        <w:t>to</w:t>
      </w:r>
      <w:r w:rsidR="006D0736">
        <w:t xml:space="preserve"> </w:t>
      </w:r>
      <w:r w:rsidR="00A64817">
        <w:t>physically-</w:t>
      </w:r>
      <w:r w:rsidR="006D0736">
        <w:t>separate</w:t>
      </w:r>
      <w:r w:rsidR="00D145E7">
        <w:t>d</w:t>
      </w:r>
      <w:r w:rsidR="006D0736">
        <w:t xml:space="preserve"> </w:t>
      </w:r>
      <w:r w:rsidR="009C0906">
        <w:t xml:space="preserve">but functionally-connected </w:t>
      </w:r>
      <w:r w:rsidR="006D0736">
        <w:t>settlements</w:t>
      </w:r>
      <w:r w:rsidR="00FF58F6">
        <w:t xml:space="preserve">. </w:t>
      </w:r>
      <w:r w:rsidR="00A64817">
        <w:t>C</w:t>
      </w:r>
      <w:r w:rsidR="006D0736">
        <w:t xml:space="preserve">ity-regions or travel-to-work areas </w:t>
      </w:r>
      <w:r w:rsidR="008A1064">
        <w:t xml:space="preserve">(TTWAs) </w:t>
      </w:r>
      <w:r w:rsidR="006D0736">
        <w:t>offer a better basis for analysis</w:t>
      </w:r>
      <w:r w:rsidR="00D145E7">
        <w:t xml:space="preserve"> since they are constructed </w:t>
      </w:r>
      <w:r w:rsidR="00A438B8">
        <w:t>from commuting flow data that reflect functional urban/regional relationships</w:t>
      </w:r>
      <w:r w:rsidR="00B06FDB">
        <w:t xml:space="preserve">. </w:t>
      </w:r>
      <w:r w:rsidR="00D145E7">
        <w:t>However, t</w:t>
      </w:r>
      <w:r w:rsidR="00B06FDB">
        <w:t xml:space="preserve">he inclusion of surrounding settlements again </w:t>
      </w:r>
      <w:r w:rsidR="00CF3E41">
        <w:t xml:space="preserve">means that </w:t>
      </w:r>
      <w:r w:rsidR="00D145E7">
        <w:t>the relationship</w:t>
      </w:r>
      <w:r w:rsidR="00A64817">
        <w:t>s</w:t>
      </w:r>
      <w:r w:rsidR="00D145E7">
        <w:t xml:space="preserve"> between centrality and </w:t>
      </w:r>
      <w:r w:rsidR="006D0736">
        <w:t xml:space="preserve">density </w:t>
      </w:r>
      <w:r w:rsidR="009C0906">
        <w:t xml:space="preserve">may be </w:t>
      </w:r>
      <w:r w:rsidR="00D145E7">
        <w:t xml:space="preserve">more complex. Indeed, some </w:t>
      </w:r>
      <w:r w:rsidR="008A1064">
        <w:t xml:space="preserve">TTWAs </w:t>
      </w:r>
      <w:r w:rsidR="00A64817">
        <w:t xml:space="preserve">in the UK </w:t>
      </w:r>
      <w:r w:rsidR="00D145E7">
        <w:t xml:space="preserve">are composed of two or more </w:t>
      </w:r>
      <w:r w:rsidR="00A64817">
        <w:t xml:space="preserve">urban </w:t>
      </w:r>
      <w:r w:rsidR="00D145E7">
        <w:t xml:space="preserve">centres of similar size, </w:t>
      </w:r>
      <w:r w:rsidR="008A1064">
        <w:t>form</w:t>
      </w:r>
      <w:r w:rsidR="00A64817">
        <w:t>ing</w:t>
      </w:r>
      <w:r w:rsidR="008A1064">
        <w:t xml:space="preserve"> </w:t>
      </w:r>
      <w:r w:rsidR="00D145E7">
        <w:t xml:space="preserve">polycentric urban regions. As before, the solution is to </w:t>
      </w:r>
      <w:del w:id="129" w:author="Nick Bailey" w:date="2017-07-20T14:35:00Z">
        <w:r w:rsidR="00D145E7" w:rsidDel="004D6C16">
          <w:delText>understand the relationships between centrality and density, and assess change on both dimensions</w:delText>
        </w:r>
        <w:r w:rsidR="00A64817" w:rsidDel="004D6C16">
          <w:delText xml:space="preserve"> but </w:delText>
        </w:r>
      </w:del>
      <w:r w:rsidR="00A64817">
        <w:t>pay</w:t>
      </w:r>
      <w:del w:id="130" w:author="Nick Bailey" w:date="2017-07-20T14:35:00Z">
        <w:r w:rsidR="00A64817" w:rsidDel="004D6C16">
          <w:delText>ing</w:delText>
        </w:r>
      </w:del>
      <w:r w:rsidR="00A64817">
        <w:t xml:space="preserve"> greater attention to deconcentration in more polycentric contexts</w:t>
      </w:r>
      <w:r w:rsidR="00D145E7">
        <w:t xml:space="preserve">. </w:t>
      </w:r>
    </w:p>
    <w:p w14:paraId="63CB15FE" w14:textId="08E29A5F" w:rsidR="008A1064" w:rsidRDefault="008A1064" w:rsidP="008A1064">
      <w:r>
        <w:t xml:space="preserve">A last issue concerns </w:t>
      </w:r>
      <w:r w:rsidRPr="00E35213">
        <w:t xml:space="preserve">how it is that </w:t>
      </w:r>
      <w:r>
        <w:t>any de</w:t>
      </w:r>
      <w:r w:rsidRPr="00E35213">
        <w:t xml:space="preserve">centralisation </w:t>
      </w:r>
      <w:r>
        <w:t>or de</w:t>
      </w:r>
      <w:r w:rsidRPr="00E35213">
        <w:t xml:space="preserve">concentration of poverty </w:t>
      </w:r>
      <w:r>
        <w:t>come</w:t>
      </w:r>
      <w:r w:rsidR="00711772">
        <w:t>s</w:t>
      </w:r>
      <w:r>
        <w:t xml:space="preserve"> about</w:t>
      </w:r>
      <w:r w:rsidRPr="00E35213">
        <w:t xml:space="preserve">. </w:t>
      </w:r>
      <w:r w:rsidR="00A64817">
        <w:t>I</w:t>
      </w:r>
      <w:r w:rsidR="00A64817" w:rsidRPr="00E35213">
        <w:t xml:space="preserve">f there is increasing housing supply </w:t>
      </w:r>
      <w:r w:rsidRPr="00E35213">
        <w:t xml:space="preserve">in </w:t>
      </w:r>
      <w:r>
        <w:t>inner or denser areas</w:t>
      </w:r>
      <w:r w:rsidR="00A64817">
        <w:t xml:space="preserve"> </w:t>
      </w:r>
      <w:r w:rsidR="00A64817" w:rsidRPr="00E35213">
        <w:t>which is taken up by non-poor groups</w:t>
      </w:r>
      <w:r w:rsidRPr="00E35213">
        <w:t xml:space="preserve">, </w:t>
      </w:r>
      <w:r w:rsidR="00A64817">
        <w:t>de</w:t>
      </w:r>
      <w:r w:rsidR="00A64817" w:rsidRPr="00E35213">
        <w:t xml:space="preserve">centralisation </w:t>
      </w:r>
      <w:r w:rsidR="00A64817">
        <w:t>and de</w:t>
      </w:r>
      <w:r w:rsidR="00A64817" w:rsidRPr="00E35213">
        <w:t xml:space="preserve">concentration </w:t>
      </w:r>
      <w:r w:rsidR="00A64817">
        <w:t xml:space="preserve">of poverty </w:t>
      </w:r>
      <w:r w:rsidR="00A64817" w:rsidRPr="00E35213">
        <w:t xml:space="preserve">can occur without any </w:t>
      </w:r>
      <w:r w:rsidR="00A64817">
        <w:t xml:space="preserve">reduction </w:t>
      </w:r>
      <w:r w:rsidR="00A64817" w:rsidRPr="00E35213">
        <w:t xml:space="preserve">in the absolute numbers </w:t>
      </w:r>
      <w:del w:id="131" w:author="Nick Bailey" w:date="2017-07-20T14:38:00Z">
        <w:r w:rsidR="00A64817" w:rsidRPr="00E35213" w:rsidDel="00D13832">
          <w:delText xml:space="preserve">of </w:delText>
        </w:r>
      </w:del>
      <w:r w:rsidR="00A64817" w:rsidRPr="00E35213">
        <w:t xml:space="preserve">in poverty </w:t>
      </w:r>
      <w:r w:rsidRPr="00E35213">
        <w:t xml:space="preserve">in </w:t>
      </w:r>
      <w:r>
        <w:t xml:space="preserve">these </w:t>
      </w:r>
      <w:r w:rsidRPr="00E35213">
        <w:t xml:space="preserve">locations. In </w:t>
      </w:r>
      <w:r>
        <w:t xml:space="preserve">such </w:t>
      </w:r>
      <w:r w:rsidRPr="00E35213">
        <w:t>case</w:t>
      </w:r>
      <w:r>
        <w:t>s</w:t>
      </w:r>
      <w:r w:rsidRPr="00E35213">
        <w:t xml:space="preserve">, </w:t>
      </w:r>
      <w:r w:rsidR="002559A9">
        <w:t xml:space="preserve">suburbanisation </w:t>
      </w:r>
      <w:r w:rsidR="00A64817">
        <w:t xml:space="preserve">is a relative process </w:t>
      </w:r>
      <w:r w:rsidRPr="00E35213">
        <w:t xml:space="preserve">as poverty is ‘diluted’ in inner </w:t>
      </w:r>
      <w:r>
        <w:t>or denser neighbourhoods</w:t>
      </w:r>
      <w:r w:rsidR="002559A9">
        <w:t xml:space="preserve"> without displacement</w:t>
      </w:r>
      <w:r w:rsidRPr="00E35213">
        <w:t xml:space="preserve">. </w:t>
      </w:r>
      <w:r w:rsidR="00711772">
        <w:t xml:space="preserve">High levels of vacant and derelict land in many former industrial centres make this a real possibility. </w:t>
      </w:r>
      <w:r>
        <w:t xml:space="preserve">Alternatively, change can occur through absolute </w:t>
      </w:r>
      <w:r w:rsidR="002559A9">
        <w:t xml:space="preserve">suburbanisation if </w:t>
      </w:r>
      <w:r>
        <w:t>inner or denser areas</w:t>
      </w:r>
      <w:r w:rsidR="002559A9">
        <w:t xml:space="preserve"> see </w:t>
      </w:r>
      <w:r w:rsidR="00A64817">
        <w:t>reduction</w:t>
      </w:r>
      <w:r w:rsidR="00711772">
        <w:t>s</w:t>
      </w:r>
      <w:r w:rsidR="00A64817">
        <w:t xml:space="preserve"> in the number of people in poverty able to live there</w:t>
      </w:r>
      <w:r w:rsidR="002559A9">
        <w:t xml:space="preserve">. To capture these processes, we need to move beyond global measures of the distribution of one group relative to another, and look at the distribution of each group separately. </w:t>
      </w:r>
    </w:p>
    <w:p w14:paraId="5269E797" w14:textId="77777777" w:rsidR="004F0CD2" w:rsidRDefault="004F0CD2" w:rsidP="004F0CD2">
      <w:pPr>
        <w:pStyle w:val="Heading2"/>
      </w:pPr>
      <w:r>
        <w:t>Data and methods</w:t>
      </w:r>
    </w:p>
    <w:p w14:paraId="5E07A2BE" w14:textId="2F7C3D62" w:rsidR="00FC7C34" w:rsidRDefault="00FC7C34" w:rsidP="00FC7C34">
      <w:pPr>
        <w:pStyle w:val="Heading3"/>
      </w:pPr>
      <w:r>
        <w:t>Poverty by neighbourhood</w:t>
      </w:r>
    </w:p>
    <w:p w14:paraId="417BE565" w14:textId="77777777" w:rsidR="0072187E" w:rsidRDefault="00020F21" w:rsidP="00657589">
      <w:pPr>
        <w:rPr>
          <w:ins w:id="132" w:author="Nick Bailey" w:date="2017-07-20T16:39:00Z"/>
        </w:rPr>
      </w:pPr>
      <w:r>
        <w:t xml:space="preserve">In the UK, each of the four national governments publishes </w:t>
      </w:r>
      <w:r w:rsidR="005A5B06">
        <w:t xml:space="preserve">area deprivation measures for </w:t>
      </w:r>
      <w:r>
        <w:t xml:space="preserve">small </w:t>
      </w:r>
      <w:r w:rsidR="005A5B06">
        <w:t xml:space="preserve">geographic </w:t>
      </w:r>
      <w:r>
        <w:t xml:space="preserve">areas </w:t>
      </w:r>
      <w:r w:rsidR="005A5B06">
        <w:t xml:space="preserve">through </w:t>
      </w:r>
      <w:r>
        <w:t xml:space="preserve">their official Indices of Multiple Deprivation (IMD). The IMDs have been constructed </w:t>
      </w:r>
      <w:r w:rsidR="005A5B06">
        <w:t xml:space="preserve">on a consistent basis </w:t>
      </w:r>
      <w:r>
        <w:t>since 2004</w:t>
      </w:r>
      <w:r w:rsidR="00633109">
        <w:t xml:space="preserve"> </w:t>
      </w:r>
      <w:ins w:id="133" w:author="Nick" w:date="2017-07-18T20:24:00Z">
        <w:r w:rsidR="00616460">
          <w:t xml:space="preserve">by compiling data from a wide range of administrative sources </w:t>
        </w:r>
      </w:ins>
      <w:r w:rsidR="00633109">
        <w:t>(</w:t>
      </w:r>
      <w:ins w:id="134" w:author="Nick" w:date="2017-07-18T20:24:00Z">
        <w:r w:rsidR="00616460">
          <w:t xml:space="preserve">for details, see </w:t>
        </w:r>
      </w:ins>
      <w:r w:rsidR="00633109">
        <w:t>Noble et al, 2006)</w:t>
      </w:r>
      <w:ins w:id="135" w:author="Nick" w:date="2017-07-18T20:24:00Z">
        <w:r w:rsidR="00616460">
          <w:t xml:space="preserve">. They </w:t>
        </w:r>
      </w:ins>
      <w:del w:id="136" w:author="Nick" w:date="2017-07-18T20:24:00Z">
        <w:r w:rsidR="005A5B06" w:rsidDel="00616460">
          <w:delText xml:space="preserve">, and </w:delText>
        </w:r>
      </w:del>
      <w:r w:rsidR="00633109">
        <w:t xml:space="preserve">are </w:t>
      </w:r>
      <w:r w:rsidR="005A5B06">
        <w:t>widely used by government in policy analyse</w:t>
      </w:r>
      <w:r>
        <w:t>s and resource allocation decisions</w:t>
      </w:r>
      <w:r w:rsidR="005A5B06">
        <w:t>, as well as by many researchers</w:t>
      </w:r>
      <w:r>
        <w:t xml:space="preserve">. The </w:t>
      </w:r>
      <w:r w:rsidR="006D4D79">
        <w:t>English IMDs (E</w:t>
      </w:r>
      <w:r>
        <w:t>IMD</w:t>
      </w:r>
      <w:r w:rsidR="006D4D79">
        <w:t>s)</w:t>
      </w:r>
      <w:r>
        <w:t xml:space="preserve"> </w:t>
      </w:r>
      <w:r w:rsidR="00633109">
        <w:t xml:space="preserve">were </w:t>
      </w:r>
      <w:r>
        <w:t xml:space="preserve">updated in 2004, 2007, 2010 and 2015, while the Scottish </w:t>
      </w:r>
      <w:r w:rsidR="00633109">
        <w:t>IMD</w:t>
      </w:r>
      <w:r w:rsidR="006D4D79">
        <w:t>s</w:t>
      </w:r>
      <w:r w:rsidR="00633109">
        <w:t xml:space="preserve"> </w:t>
      </w:r>
      <w:r w:rsidR="006D4D79">
        <w:t xml:space="preserve">(SIMD) </w:t>
      </w:r>
      <w:r w:rsidR="00633109">
        <w:t xml:space="preserve">were </w:t>
      </w:r>
      <w:r>
        <w:t xml:space="preserve">updated in 2004, 2006, 2009, 2012 and 2016. </w:t>
      </w:r>
    </w:p>
    <w:p w14:paraId="20D4CE4A" w14:textId="491C1DCC" w:rsidR="00D13832" w:rsidRDefault="006D4D79" w:rsidP="00657589">
      <w:pPr>
        <w:rPr>
          <w:ins w:id="137" w:author="Nick Bailey" w:date="2017-07-20T14:42:00Z"/>
        </w:rPr>
      </w:pPr>
      <w:r>
        <w:lastRenderedPageBreak/>
        <w:t>T</w:t>
      </w:r>
      <w:r w:rsidR="00CC2EE1">
        <w:t xml:space="preserve">he spatial units </w:t>
      </w:r>
      <w:r w:rsidR="003E01D8">
        <w:t xml:space="preserve">for the </w:t>
      </w:r>
      <w:r>
        <w:t>E</w:t>
      </w:r>
      <w:r w:rsidR="003E01D8">
        <w:t xml:space="preserve">IMD </w:t>
      </w:r>
      <w:r w:rsidR="00CC2EE1">
        <w:t>are called Lower Super Output Areas (LSOAs)</w:t>
      </w:r>
      <w:r w:rsidR="00FA3619">
        <w:t xml:space="preserve">, designed to have </w:t>
      </w:r>
      <w:r w:rsidR="00CC2EE1">
        <w:t xml:space="preserve">populations between 1000 and 2000. </w:t>
      </w:r>
      <w:r w:rsidR="00633109">
        <w:t xml:space="preserve">Relatively minor </w:t>
      </w:r>
      <w:r w:rsidR="007D3A0B">
        <w:t xml:space="preserve">adjustments were made </w:t>
      </w:r>
      <w:r w:rsidR="005A5B06">
        <w:t xml:space="preserve">to LSOA boundaries </w:t>
      </w:r>
      <w:r w:rsidR="007D3A0B">
        <w:t xml:space="preserve">for the 2015 index to reflect population changes, with a </w:t>
      </w:r>
      <w:r w:rsidR="00633109">
        <w:t xml:space="preserve">small </w:t>
      </w:r>
      <w:r w:rsidR="00D145E7">
        <w:t xml:space="preserve">minority </w:t>
      </w:r>
      <w:r w:rsidR="007D3A0B">
        <w:t>of LSOAs split or merged</w:t>
      </w:r>
      <w:r w:rsidR="00633109">
        <w:t xml:space="preserve"> (and just </w:t>
      </w:r>
      <w:ins w:id="138" w:author="Nick Bailey" w:date="2017-07-20T14:40:00Z">
        <w:r w:rsidR="00D13832">
          <w:t>0</w:t>
        </w:r>
      </w:ins>
      <w:r w:rsidR="006E4252">
        <w:t>.</w:t>
      </w:r>
      <w:r w:rsidR="00633109">
        <w:t>5 per cent seeing more complex changes)</w:t>
      </w:r>
      <w:r w:rsidR="007D3A0B">
        <w:t xml:space="preserve">. We </w:t>
      </w:r>
      <w:r w:rsidR="00633109">
        <w:t>re-apportion data for the earlier years to the 2015 boundaries based on the number of postcodes found in each area</w:t>
      </w:r>
      <w:r w:rsidR="007D3A0B">
        <w:t>.</w:t>
      </w:r>
      <w:r w:rsidR="00D145E7">
        <w:rPr>
          <w:rStyle w:val="EndnoteReference"/>
        </w:rPr>
        <w:endnoteReference w:id="1"/>
      </w:r>
      <w:r w:rsidR="00633109" w:rsidRPr="00633109">
        <w:rPr>
          <w:rStyle w:val="FootnoteReference"/>
        </w:rPr>
        <w:t xml:space="preserve"> </w:t>
      </w:r>
      <w:del w:id="139" w:author="Nick Bailey" w:date="2017-07-20T14:42:00Z">
        <w:r w:rsidR="002559A9" w:rsidDel="00D13832">
          <w:delText>T</w:delText>
        </w:r>
      </w:del>
    </w:p>
    <w:p w14:paraId="7B423387" w14:textId="1E60BBE5" w:rsidR="00CC2EE1" w:rsidRDefault="00D13832" w:rsidP="00657589">
      <w:ins w:id="140" w:author="Nick Bailey" w:date="2017-07-20T14:42:00Z">
        <w:r>
          <w:t>T</w:t>
        </w:r>
      </w:ins>
      <w:r w:rsidR="00CC2EE1">
        <w:t xml:space="preserve">he </w:t>
      </w:r>
      <w:r w:rsidR="00A438B8">
        <w:t xml:space="preserve">analogous </w:t>
      </w:r>
      <w:r w:rsidR="00CC2EE1">
        <w:t xml:space="preserve">units </w:t>
      </w:r>
      <w:r w:rsidR="006D4D79">
        <w:t xml:space="preserve">for the SIMD </w:t>
      </w:r>
      <w:r w:rsidR="00CC2EE1">
        <w:t xml:space="preserve">are termed Datazones (DZ) with </w:t>
      </w:r>
      <w:r w:rsidR="00D145E7">
        <w:t xml:space="preserve">considerably smaller </w:t>
      </w:r>
      <w:r w:rsidR="00CC2EE1">
        <w:t>populations</w:t>
      </w:r>
      <w:r w:rsidR="00D145E7">
        <w:t>,</w:t>
      </w:r>
      <w:r w:rsidR="00CC2EE1">
        <w:t xml:space="preserve"> between 500 and 1000. Boundaries were </w:t>
      </w:r>
      <w:r w:rsidR="007D3A0B">
        <w:t xml:space="preserve">comprehensively </w:t>
      </w:r>
      <w:r w:rsidR="00CC2EE1">
        <w:t>update</w:t>
      </w:r>
      <w:r w:rsidR="007D3A0B">
        <w:t>d</w:t>
      </w:r>
      <w:r w:rsidR="00CC2EE1">
        <w:t xml:space="preserve"> in 2016 to reflect population change</w:t>
      </w:r>
      <w:r w:rsidR="007D3A0B">
        <w:t>s. D</w:t>
      </w:r>
      <w:r w:rsidR="00CC2EE1">
        <w:t xml:space="preserve">ata for earlier years </w:t>
      </w:r>
      <w:del w:id="141" w:author="Nick Bailey" w:date="2017-07-20T14:43:00Z">
        <w:r w:rsidR="00CC2EE1" w:rsidDel="00D13832">
          <w:delText xml:space="preserve">have been </w:delText>
        </w:r>
      </w:del>
      <w:ins w:id="142" w:author="Nick Bailey" w:date="2017-07-20T14:43:00Z">
        <w:r>
          <w:t xml:space="preserve">can be </w:t>
        </w:r>
      </w:ins>
      <w:r w:rsidR="007D3A0B">
        <w:t>re</w:t>
      </w:r>
      <w:r w:rsidR="005A5B06">
        <w:t>-</w:t>
      </w:r>
      <w:r w:rsidR="007D3A0B">
        <w:t xml:space="preserve">aggregated </w:t>
      </w:r>
      <w:r w:rsidR="00CC2EE1">
        <w:t xml:space="preserve">to the new boundaries </w:t>
      </w:r>
      <w:r w:rsidR="00633109">
        <w:t>on the same basis</w:t>
      </w:r>
      <w:r w:rsidR="006D4D79">
        <w:t xml:space="preserve"> as </w:t>
      </w:r>
      <w:r w:rsidR="0021749F">
        <w:t>in</w:t>
      </w:r>
      <w:r w:rsidR="006D4D79">
        <w:t xml:space="preserve"> England although the more complex boundary changes mean this leads to a lower quality </w:t>
      </w:r>
      <w:r w:rsidR="00D145E7">
        <w:t>fit</w:t>
      </w:r>
      <w:r w:rsidR="00633109">
        <w:t>.</w:t>
      </w:r>
      <w:r w:rsidR="003E01D8">
        <w:t xml:space="preserve"> </w:t>
      </w:r>
      <w:r w:rsidR="002559A9">
        <w:t xml:space="preserve">For measures of centralisation or concentration, </w:t>
      </w:r>
      <w:commentRangeStart w:id="143"/>
      <w:r w:rsidR="002559A9">
        <w:t xml:space="preserve">this has </w:t>
      </w:r>
      <w:r w:rsidR="002559A9" w:rsidRPr="001D68B7">
        <w:t>minimal impact</w:t>
      </w:r>
      <w:commentRangeEnd w:id="143"/>
      <w:r w:rsidR="001D68B7">
        <w:rPr>
          <w:rStyle w:val="CommentReference"/>
        </w:rPr>
        <w:commentReference w:id="143"/>
      </w:r>
      <w:ins w:id="144" w:author="Nick Bailey" w:date="2017-07-20T14:41:00Z">
        <w:r>
          <w:t xml:space="preserve"> so results for these mea</w:t>
        </w:r>
      </w:ins>
      <w:ins w:id="145" w:author="Nick Bailey" w:date="2017-07-20T16:39:00Z">
        <w:r w:rsidR="0072187E">
          <w:t>s</w:t>
        </w:r>
      </w:ins>
      <w:ins w:id="146" w:author="Nick Bailey" w:date="2017-07-20T14:41:00Z">
        <w:r>
          <w:t>ures are all presented using current boundaries</w:t>
        </w:r>
      </w:ins>
      <w:r w:rsidR="002559A9">
        <w:t xml:space="preserve">. For measures of </w:t>
      </w:r>
      <w:ins w:id="147" w:author="Nick Bailey" w:date="2017-07-20T14:44:00Z">
        <w:r>
          <w:t xml:space="preserve">spatial </w:t>
        </w:r>
      </w:ins>
      <w:r w:rsidR="002559A9">
        <w:t xml:space="preserve">segregation, </w:t>
      </w:r>
      <w:del w:id="148" w:author="Nick Bailey" w:date="2017-07-20T14:41:00Z">
        <w:r w:rsidR="002559A9" w:rsidDel="00D13832">
          <w:delText xml:space="preserve">it </w:delText>
        </w:r>
      </w:del>
      <w:ins w:id="149" w:author="Nick Bailey" w:date="2017-07-20T14:41:00Z">
        <w:r>
          <w:t xml:space="preserve">reaggregation </w:t>
        </w:r>
      </w:ins>
      <w:ins w:id="150" w:author="Nick Bailey" w:date="2017-07-20T14:43:00Z">
        <w:r>
          <w:t xml:space="preserve">in Scotland </w:t>
        </w:r>
      </w:ins>
      <w:r w:rsidR="002559A9">
        <w:t xml:space="preserve">leads to significant </w:t>
      </w:r>
      <w:r w:rsidR="0021749F">
        <w:t>error</w:t>
      </w:r>
      <w:ins w:id="151" w:author="Nick Bailey" w:date="2017-07-20T14:40:00Z">
        <w:r>
          <w:t>, biasing the measures down</w:t>
        </w:r>
      </w:ins>
      <w:ins w:id="152" w:author="Nick Bailey" w:date="2017-07-20T14:44:00Z">
        <w:r>
          <w:t xml:space="preserve"> and rendering comparisons between data for old and new boundaries problematic</w:t>
        </w:r>
      </w:ins>
      <w:r w:rsidR="002559A9">
        <w:t xml:space="preserve">. </w:t>
      </w:r>
      <w:del w:id="153" w:author="Nick Bailey" w:date="2017-07-20T14:44:00Z">
        <w:r w:rsidR="002559A9" w:rsidDel="00D13832">
          <w:delText>In the latter case</w:delText>
        </w:r>
      </w:del>
      <w:ins w:id="154" w:author="Nick Bailey" w:date="2017-07-20T14:44:00Z">
        <w:r>
          <w:t>When looking at spatial segregation for the two Scottish cities</w:t>
        </w:r>
      </w:ins>
      <w:r w:rsidR="002559A9">
        <w:t xml:space="preserve">, we therefore base our analysis on </w:t>
      </w:r>
      <w:del w:id="155" w:author="Nick Bailey" w:date="2017-07-20T14:45:00Z">
        <w:r w:rsidR="002559A9" w:rsidDel="00D13832">
          <w:delText xml:space="preserve">data for </w:delText>
        </w:r>
      </w:del>
      <w:r w:rsidR="002559A9">
        <w:t>the original (2001) Datazone boundaries, making 2012 the latest available time</w:t>
      </w:r>
      <w:r w:rsidR="00711772">
        <w:t xml:space="preserve"> point. </w:t>
      </w:r>
      <w:r w:rsidR="002559A9">
        <w:t xml:space="preserve"> </w:t>
      </w:r>
    </w:p>
    <w:p w14:paraId="73C9BB00" w14:textId="4F2FCEFD" w:rsidR="005118F3" w:rsidRDefault="00CC2EE1" w:rsidP="00657589">
      <w:pPr>
        <w:rPr>
          <w:ins w:id="156" w:author="Nick Bailey" w:date="2017-07-20T14:51:00Z"/>
        </w:rPr>
      </w:pPr>
      <w:r>
        <w:t xml:space="preserve">As part of the overall measure of area deprivation, both </w:t>
      </w:r>
      <w:r w:rsidR="005A5B06">
        <w:t>IMDs</w:t>
      </w:r>
      <w:r>
        <w:t xml:space="preserve"> construct a measure of Income Deprivation</w:t>
      </w:r>
      <w:ins w:id="157" w:author="Nick Bailey" w:date="2017-07-20T14:45:00Z">
        <w:r w:rsidR="00D13832">
          <w:t xml:space="preserve"> and it is this which forms the basis for our analysis</w:t>
        </w:r>
      </w:ins>
      <w:r>
        <w:t xml:space="preserve">. This </w:t>
      </w:r>
      <w:r w:rsidR="005A5B06">
        <w:t>is a low-income poverty measure, capturing</w:t>
      </w:r>
      <w:r>
        <w:t xml:space="preserve"> the proportion of people living in households in receipt of a </w:t>
      </w:r>
      <w:del w:id="158" w:author="Nick Bailey" w:date="2017-07-20T14:46:00Z">
        <w:r w:rsidR="005A5B06" w:rsidDel="00D13832">
          <w:delText xml:space="preserve">means-tested </w:delText>
        </w:r>
      </w:del>
      <w:ins w:id="159" w:author="Nick Bailey" w:date="2017-07-20T14:46:00Z">
        <w:r w:rsidR="00D13832">
          <w:t xml:space="preserve">welfare </w:t>
        </w:r>
      </w:ins>
      <w:r>
        <w:t xml:space="preserve">benefit or </w:t>
      </w:r>
      <w:del w:id="160" w:author="Nick Bailey" w:date="2017-07-20T14:46:00Z">
        <w:r w:rsidR="00FD4100" w:rsidDel="00D13832">
          <w:delText xml:space="preserve">receiving </w:delText>
        </w:r>
      </w:del>
      <w:r>
        <w:t>tax credit</w:t>
      </w:r>
      <w:ins w:id="161" w:author="Nick Bailey" w:date="2017-07-20T16:41:00Z">
        <w:r w:rsidR="00755961">
          <w:t xml:space="preserve"> </w:t>
        </w:r>
      </w:ins>
      <w:del w:id="162" w:author="Nick Bailey" w:date="2017-07-20T14:46:00Z">
        <w:r w:rsidDel="005118F3">
          <w:delText>s</w:delText>
        </w:r>
        <w:r w:rsidR="00FD4100" w:rsidDel="005118F3">
          <w:delText xml:space="preserve"> but </w:delText>
        </w:r>
        <w:r w:rsidR="003E01D8" w:rsidDel="005118F3">
          <w:delText xml:space="preserve">still below a </w:delText>
        </w:r>
      </w:del>
      <w:ins w:id="163" w:author="Nick Bailey" w:date="2017-07-20T14:46:00Z">
        <w:r w:rsidR="005118F3">
          <w:t xml:space="preserve">by virtue of their </w:t>
        </w:r>
      </w:ins>
      <w:r w:rsidR="003E01D8">
        <w:t>low-</w:t>
      </w:r>
      <w:r w:rsidR="00FD4100">
        <w:t>income</w:t>
      </w:r>
      <w:del w:id="164" w:author="Nick Bailey" w:date="2017-07-20T14:46:00Z">
        <w:r w:rsidR="00FD4100" w:rsidDel="005118F3">
          <w:delText xml:space="preserve"> threshold</w:delText>
        </w:r>
      </w:del>
      <w:del w:id="165" w:author="Nick Bailey" w:date="2017-07-20T14:47:00Z">
        <w:r w:rsidDel="005118F3">
          <w:delText xml:space="preserve">. </w:delText>
        </w:r>
      </w:del>
      <w:del w:id="166" w:author="Nick Bailey" w:date="2017-07-20T14:46:00Z">
        <w:r w:rsidR="00FD4100" w:rsidDel="005118F3">
          <w:delText>Importantly</w:delText>
        </w:r>
      </w:del>
      <w:ins w:id="167" w:author="Nick Bailey" w:date="2017-07-20T14:47:00Z">
        <w:r w:rsidR="005118F3">
          <w:t>. Importantly for our work</w:t>
        </w:r>
      </w:ins>
      <w:r w:rsidR="00FD4100">
        <w:t xml:space="preserve">, this measure covers </w:t>
      </w:r>
      <w:r w:rsidR="005A5B06">
        <w:t xml:space="preserve">not just the unemployed or </w:t>
      </w:r>
      <w:ins w:id="168" w:author="Nick Bailey" w:date="2017-07-20T14:48:00Z">
        <w:r w:rsidR="005118F3">
          <w:t>those unable to work through long-term sickness or disability</w:t>
        </w:r>
      </w:ins>
      <w:del w:id="169" w:author="Nick Bailey" w:date="2017-07-20T14:48:00Z">
        <w:r w:rsidR="005A5B06" w:rsidDel="005118F3">
          <w:delText>inactive</w:delText>
        </w:r>
      </w:del>
      <w:r w:rsidR="008E685E">
        <w:t>,</w:t>
      </w:r>
      <w:r w:rsidR="005A5B06">
        <w:t xml:space="preserve"> </w:t>
      </w:r>
      <w:ins w:id="170" w:author="Nick Bailey" w:date="2017-07-20T16:41:00Z">
        <w:r w:rsidR="00755961">
          <w:t xml:space="preserve">as well as the retired, </w:t>
        </w:r>
      </w:ins>
      <w:r w:rsidR="005A5B06">
        <w:t xml:space="preserve">but also </w:t>
      </w:r>
      <w:r w:rsidR="00FD4100">
        <w:t xml:space="preserve">people </w:t>
      </w:r>
      <w:del w:id="171" w:author="Nick Bailey" w:date="2017-07-20T14:48:00Z">
        <w:r w:rsidR="00FD4100" w:rsidDel="005118F3">
          <w:delText xml:space="preserve">who may be </w:delText>
        </w:r>
      </w:del>
      <w:r w:rsidR="00FD4100">
        <w:t xml:space="preserve">in employment </w:t>
      </w:r>
      <w:del w:id="172" w:author="Nick Bailey" w:date="2017-07-20T16:42:00Z">
        <w:r w:rsidR="00FD4100" w:rsidDel="00755961">
          <w:delText xml:space="preserve">but </w:delText>
        </w:r>
      </w:del>
      <w:ins w:id="173" w:author="Nick Bailey" w:date="2017-07-20T16:42:00Z">
        <w:r w:rsidR="00755961">
          <w:t xml:space="preserve">who are </w:t>
        </w:r>
      </w:ins>
      <w:r w:rsidR="00FD4100">
        <w:t>still on low income</w:t>
      </w:r>
      <w:ins w:id="174" w:author="Nick Bailey" w:date="2017-07-20T14:48:00Z">
        <w:r w:rsidR="005118F3">
          <w:t xml:space="preserve">. </w:t>
        </w:r>
      </w:ins>
      <w:ins w:id="175" w:author="Nick Bailey" w:date="2017-07-20T16:42:00Z">
        <w:r w:rsidR="00755961">
          <w:t>T</w:t>
        </w:r>
      </w:ins>
      <w:ins w:id="176" w:author="Nick Bailey" w:date="2017-07-20T14:49:00Z">
        <w:r w:rsidR="005118F3">
          <w:t xml:space="preserve">he UK government’s </w:t>
        </w:r>
      </w:ins>
      <w:ins w:id="177" w:author="Nick Bailey" w:date="2017-07-20T16:42:00Z">
        <w:r w:rsidR="00755961">
          <w:t xml:space="preserve">analysis </w:t>
        </w:r>
      </w:ins>
      <w:ins w:id="178" w:author="Nick Bailey" w:date="2017-07-20T14:49:00Z">
        <w:r w:rsidR="005118F3">
          <w:t xml:space="preserve">shows that </w:t>
        </w:r>
      </w:ins>
      <w:del w:id="179" w:author="Nick Bailey" w:date="2017-07-20T14:49:00Z">
        <w:r w:rsidR="00FD4100" w:rsidDel="005118F3">
          <w:delText xml:space="preserve">; </w:delText>
        </w:r>
      </w:del>
      <w:r w:rsidR="00FD4100">
        <w:t xml:space="preserve">more than half of people in </w:t>
      </w:r>
      <w:ins w:id="180" w:author="Nick Bailey" w:date="2017-07-20T14:48:00Z">
        <w:r w:rsidR="005118F3">
          <w:t xml:space="preserve">low-income </w:t>
        </w:r>
      </w:ins>
      <w:r w:rsidR="00FD4100">
        <w:t>poverty in the UK live in households where there is at least one person in paid work (</w:t>
      </w:r>
      <w:r w:rsidR="00FA3619">
        <w:t>DWP 201</w:t>
      </w:r>
      <w:r w:rsidR="00D548F4">
        <w:t>7</w:t>
      </w:r>
      <w:r w:rsidR="00FD4100">
        <w:t>)</w:t>
      </w:r>
      <w:ins w:id="181" w:author="Nick Bailey" w:date="2017-07-20T16:42:00Z">
        <w:r w:rsidR="00755961">
          <w:t>; this uses a household survey measure, defining low income poverty as below 60 per cent of the median (equivalised) household income</w:t>
        </w:r>
      </w:ins>
      <w:r w:rsidR="00FD4100">
        <w:t>.</w:t>
      </w:r>
      <w:r w:rsidR="00FD4100" w:rsidRPr="00FD4100">
        <w:t xml:space="preserve"> </w:t>
      </w:r>
      <w:r w:rsidR="002274D9">
        <w:t xml:space="preserve">There are </w:t>
      </w:r>
      <w:r w:rsidR="008E685E">
        <w:t xml:space="preserve">some </w:t>
      </w:r>
      <w:r w:rsidR="002274D9">
        <w:t xml:space="preserve">minor differences between </w:t>
      </w:r>
      <w:r w:rsidR="00D145E7">
        <w:t>EIMD</w:t>
      </w:r>
      <w:r w:rsidR="002274D9">
        <w:t xml:space="preserve"> and </w:t>
      </w:r>
      <w:r w:rsidR="00D145E7">
        <w:t xml:space="preserve">SIMD Income Deprivation </w:t>
      </w:r>
      <w:r w:rsidR="008E685E">
        <w:t xml:space="preserve">measures </w:t>
      </w:r>
      <w:r w:rsidR="002274D9">
        <w:t xml:space="preserve">although they are </w:t>
      </w:r>
      <w:r w:rsidR="0021749F">
        <w:t>quite</w:t>
      </w:r>
      <w:r w:rsidR="00FA3619">
        <w:t xml:space="preserve"> </w:t>
      </w:r>
      <w:r w:rsidR="002274D9">
        <w:t>comparable (</w:t>
      </w:r>
      <w:ins w:id="182" w:author="Nick Bailey" w:date="2017-07-20T14:50:00Z">
        <w:r w:rsidR="005118F3">
          <w:t xml:space="preserve">for details, see Noble et al 2006 and </w:t>
        </w:r>
      </w:ins>
      <w:r w:rsidR="002274D9">
        <w:t xml:space="preserve">Payne and Abel, 2012). </w:t>
      </w:r>
      <w:ins w:id="183" w:author="Nick Bailey" w:date="2017-07-20T14:51:00Z">
        <w:r w:rsidR="005118F3">
          <w:t xml:space="preserve">Both measures very largely exclude full-time students as they are not eligible for the majority of the benefits on which the indices are based. </w:t>
        </w:r>
      </w:ins>
    </w:p>
    <w:p w14:paraId="35BFBE20" w14:textId="01CEC6AA" w:rsidR="00657589" w:rsidRDefault="00FD4100" w:rsidP="00657589">
      <w:r>
        <w:t xml:space="preserve">The detailed construction of </w:t>
      </w:r>
      <w:r w:rsidR="00FA3619">
        <w:t xml:space="preserve">both </w:t>
      </w:r>
      <w:r>
        <w:t xml:space="preserve">measures has </w:t>
      </w:r>
      <w:del w:id="184" w:author="Nick Bailey" w:date="2017-07-20T14:52:00Z">
        <w:r w:rsidR="00FA3619" w:rsidDel="005118F3">
          <w:delText xml:space="preserve">also </w:delText>
        </w:r>
      </w:del>
      <w:r>
        <w:t xml:space="preserve">changed over time as the </w:t>
      </w:r>
      <w:r w:rsidR="00FA3619">
        <w:t xml:space="preserve">welfare </w:t>
      </w:r>
      <w:r>
        <w:t>benefits and tax credit system</w:t>
      </w:r>
      <w:r w:rsidR="008E685E">
        <w:t>s</w:t>
      </w:r>
      <w:r>
        <w:t xml:space="preserve"> </w:t>
      </w:r>
      <w:r w:rsidR="008E685E">
        <w:t xml:space="preserve">have </w:t>
      </w:r>
      <w:r>
        <w:t>evolved. These measures</w:t>
      </w:r>
      <w:r w:rsidR="00872380">
        <w:t xml:space="preserve"> should not </w:t>
      </w:r>
      <w:r>
        <w:t xml:space="preserve">therefore </w:t>
      </w:r>
      <w:r w:rsidR="00872380">
        <w:t>be used to draw conc</w:t>
      </w:r>
      <w:r w:rsidR="002274D9">
        <w:t xml:space="preserve">lusions about how the </w:t>
      </w:r>
      <w:r w:rsidR="00FA3619">
        <w:t xml:space="preserve">absolute </w:t>
      </w:r>
      <w:r w:rsidR="002274D9">
        <w:t xml:space="preserve">level of </w:t>
      </w:r>
      <w:r w:rsidR="00A154AE">
        <w:t xml:space="preserve">poverty </w:t>
      </w:r>
      <w:r w:rsidR="00872380">
        <w:t xml:space="preserve">in a neighbourhood or city has changed over time. In our analyses, we avoid </w:t>
      </w:r>
      <w:r>
        <w:t>this problem</w:t>
      </w:r>
      <w:r w:rsidR="00FA3619">
        <w:t xml:space="preserve"> by focussing on </w:t>
      </w:r>
      <w:r w:rsidR="00872380">
        <w:t xml:space="preserve">the </w:t>
      </w:r>
      <w:r w:rsidR="002274D9">
        <w:t xml:space="preserve">relative </w:t>
      </w:r>
      <w:r w:rsidR="00872380">
        <w:t xml:space="preserve">distribution of </w:t>
      </w:r>
      <w:r w:rsidR="008E685E">
        <w:t xml:space="preserve">poverty </w:t>
      </w:r>
      <w:r w:rsidR="00872380">
        <w:t xml:space="preserve">across the cities </w:t>
      </w:r>
      <w:r w:rsidR="00872380">
        <w:lastRenderedPageBreak/>
        <w:t xml:space="preserve">at each time point. </w:t>
      </w:r>
      <w:r w:rsidR="006D4D79">
        <w:t xml:space="preserve">In effect, the changes in definition mean that we </w:t>
      </w:r>
      <w:r w:rsidR="0021749F">
        <w:t xml:space="preserve">use </w:t>
      </w:r>
      <w:r w:rsidR="006D4D79">
        <w:t>a slightly different threshold for our poverty measure at each time point</w:t>
      </w:r>
      <w:r w:rsidR="00733DEC">
        <w:t xml:space="preserve"> but there is little reason to expect this small variation will be strongly related to the geography of poverty within each city</w:t>
      </w:r>
      <w:r w:rsidR="006D4D79">
        <w:t>.</w:t>
      </w:r>
      <w:r w:rsidR="00FC7C34">
        <w:rPr>
          <w:rStyle w:val="EndnoteReference"/>
        </w:rPr>
        <w:endnoteReference w:id="2"/>
      </w:r>
      <w:r w:rsidR="006D4D79">
        <w:t xml:space="preserve"> </w:t>
      </w:r>
    </w:p>
    <w:p w14:paraId="211A7BCA" w14:textId="0B26C99D" w:rsidR="006D6017" w:rsidRDefault="006D6017" w:rsidP="00FC7C34">
      <w:pPr>
        <w:pStyle w:val="Heading3"/>
      </w:pPr>
      <w:r>
        <w:t>Categorisation of urban regions</w:t>
      </w:r>
    </w:p>
    <w:p w14:paraId="339ADC81" w14:textId="6244D1E1" w:rsidR="006D6017" w:rsidRDefault="005118F3" w:rsidP="003E01D8">
      <w:ins w:id="185" w:author="Nick Bailey" w:date="2017-07-20T14:52:00Z">
        <w:r>
          <w:t xml:space="preserve">In this paper, cities or </w:t>
        </w:r>
      </w:ins>
      <w:ins w:id="186" w:author="Nick Bailey" w:date="2017-07-20T16:43:00Z">
        <w:r w:rsidR="00755961">
          <w:t>u</w:t>
        </w:r>
      </w:ins>
      <w:del w:id="187" w:author="Nick Bailey" w:date="2017-07-20T14:52:00Z">
        <w:r w:rsidR="006D6017" w:rsidDel="005118F3">
          <w:delText>U</w:delText>
        </w:r>
      </w:del>
      <w:r w:rsidR="006D6017">
        <w:t>rban regions</w:t>
      </w:r>
      <w:ins w:id="188" w:author="Nick Bailey" w:date="2017-07-20T14:52:00Z">
        <w:r>
          <w:t xml:space="preserve"> </w:t>
        </w:r>
      </w:ins>
      <w:del w:id="189" w:author="Nick Bailey" w:date="2017-07-20T14:52:00Z">
        <w:r w:rsidR="006D6017" w:rsidDel="005118F3">
          <w:delText xml:space="preserve">/’cities’ </w:delText>
        </w:r>
      </w:del>
      <w:r w:rsidR="00FA3619">
        <w:t xml:space="preserve">are defined on the basis of </w:t>
      </w:r>
      <w:r w:rsidR="008E685E">
        <w:t xml:space="preserve">official </w:t>
      </w:r>
      <w:r w:rsidR="00FA3619">
        <w:t>TTWAs</w:t>
      </w:r>
      <w:r w:rsidR="006D6017">
        <w:t>,</w:t>
      </w:r>
      <w:r w:rsidR="00FA3619">
        <w:t xml:space="preserve"> as updated in 2016 to reflect commuting patterns in the 2011 Census (</w:t>
      </w:r>
      <w:r w:rsidR="002559A9">
        <w:t>ONS 2015</w:t>
      </w:r>
      <w:r w:rsidR="00FA3619">
        <w:t xml:space="preserve">). </w:t>
      </w:r>
      <w:r w:rsidR="008E685E">
        <w:t xml:space="preserve">In general, </w:t>
      </w:r>
      <w:r w:rsidR="0037114D">
        <w:t xml:space="preserve">residential </w:t>
      </w:r>
      <w:r w:rsidR="008E685E">
        <w:t>m</w:t>
      </w:r>
      <w:r w:rsidR="0099123A">
        <w:t xml:space="preserve">oves within TTWAs </w:t>
      </w:r>
      <w:r w:rsidR="008E685E">
        <w:t xml:space="preserve">should </w:t>
      </w:r>
      <w:r w:rsidR="0099123A">
        <w:t xml:space="preserve">represent </w:t>
      </w:r>
      <w:r w:rsidR="0037114D">
        <w:t xml:space="preserve">moves </w:t>
      </w:r>
      <w:r w:rsidR="0099123A">
        <w:t xml:space="preserve">without a change in labour market area. </w:t>
      </w:r>
      <w:ins w:id="190" w:author="Jonathan Minton" w:date="2017-08-04T13:02:00Z">
        <w:r w:rsidR="00572E6F">
          <w:t>Our selection of centres for each TTWA involved visual inspection of the central point suggested by typing in the name of a TTWA</w:t>
        </w:r>
      </w:ins>
      <w:ins w:id="191" w:author="Jonathan Minton" w:date="2017-08-04T13:05:00Z">
        <w:r w:rsidR="00572E6F">
          <w:t xml:space="preserve">’s central city </w:t>
        </w:r>
      </w:ins>
      <w:ins w:id="192" w:author="Jonathan Minton" w:date="2017-08-04T13:12:00Z">
        <w:r w:rsidR="00572E6F">
          <w:t xml:space="preserve">or town </w:t>
        </w:r>
      </w:ins>
      <w:ins w:id="193" w:author="Jonathan Minton" w:date="2017-08-04T13:05:00Z">
        <w:r w:rsidR="00572E6F">
          <w:t xml:space="preserve">into Google maps; </w:t>
        </w:r>
      </w:ins>
      <w:ins w:id="194" w:author="Jonathan Minton" w:date="2017-08-04T13:06:00Z">
        <w:r w:rsidR="00572E6F">
          <w:t>the LSOA or datazone which contained this central point</w:t>
        </w:r>
      </w:ins>
      <w:ins w:id="195" w:author="Jonathan Minton" w:date="2017-08-04T13:07:00Z">
        <w:r w:rsidR="00572E6F">
          <w:t xml:space="preserve">, and contiguous LSOAs/datazones, were considered possible candidates for the central zone of the TTWA, and the judgement about which zone to define as centre was influenced by factors such as the presence of city halls, main streets, or central railway stations within the zones. The central point from which centrality was calculated was therefore based on the distances between the geographic centroids of </w:t>
        </w:r>
      </w:ins>
      <w:ins w:id="196" w:author="Jonathan Minton" w:date="2017-08-04T13:10:00Z">
        <w:r w:rsidR="00572E6F">
          <w:t>this</w:t>
        </w:r>
      </w:ins>
      <w:ins w:id="197" w:author="Jonathan Minton" w:date="2017-08-04T13:07:00Z">
        <w:r w:rsidR="00572E6F">
          <w:t xml:space="preserve"> </w:t>
        </w:r>
      </w:ins>
      <w:ins w:id="198" w:author="Jonathan Minton" w:date="2017-08-04T13:10:00Z">
        <w:r w:rsidR="00572E6F">
          <w:t>central LSOA/datazone and all other LSOAs/data</w:t>
        </w:r>
      </w:ins>
      <w:ins w:id="199" w:author="Jonathan Minton" w:date="2017-08-04T13:11:00Z">
        <w:r w:rsidR="00572E6F">
          <w:t>zone</w:t>
        </w:r>
      </w:ins>
      <w:ins w:id="200" w:author="Jonathan Minton" w:date="2017-08-04T13:13:00Z">
        <w:r w:rsidR="00572E6F">
          <w:t>. G</w:t>
        </w:r>
      </w:ins>
      <w:ins w:id="201" w:author="Jonathan Minton" w:date="2017-08-04T13:11:00Z">
        <w:r w:rsidR="00572E6F">
          <w:t xml:space="preserve">iven the zones contain approximately equal population sizes and centres tend to be relatively populous, the decision not to use populated weighted centroids was judged to have little influence on the centrality values </w:t>
        </w:r>
      </w:ins>
      <w:ins w:id="202" w:author="Jonathan Minton" w:date="2017-08-04T13:13:00Z">
        <w:r w:rsidR="00572E6F">
          <w:t>assigned to each areal unit</w:t>
        </w:r>
      </w:ins>
      <w:ins w:id="203" w:author="Jonathan Minton" w:date="2017-08-04T13:11:00Z">
        <w:r w:rsidR="00572E6F">
          <w:t>.</w:t>
        </w:r>
      </w:ins>
      <w:ins w:id="204" w:author="Jonathan Minton" w:date="2017-08-04T13:13:00Z">
        <w:r w:rsidR="00572E6F">
          <w:t xml:space="preserve"> </w:t>
        </w:r>
      </w:ins>
      <w:ins w:id="205" w:author="Jonathan Minton" w:date="2017-08-04T13:11:00Z">
        <w:r w:rsidR="00572E6F">
          <w:t xml:space="preserve"> </w:t>
        </w:r>
      </w:ins>
      <w:del w:id="206" w:author="Jonathan Minton" w:date="2017-08-04T13:13:00Z">
        <w:r w:rsidR="00825A71" w:rsidDel="00572E6F">
          <w:delText xml:space="preserve">For the central point of the city, we take </w:delText>
        </w:r>
        <w:r w:rsidR="00733DEC" w:rsidDel="00572E6F">
          <w:delText xml:space="preserve">a </w:delText>
        </w:r>
        <w:r w:rsidR="00825A71" w:rsidDel="00572E6F">
          <w:delText xml:space="preserve">mid-point between the </w:delText>
        </w:r>
        <w:commentRangeStart w:id="207"/>
        <w:r w:rsidR="00825A71" w:rsidDel="00572E6F">
          <w:delText xml:space="preserve">city hall and </w:delText>
        </w:r>
        <w:r w:rsidR="00733DEC" w:rsidDel="00572E6F">
          <w:delText>the central railway station(s)</w:delText>
        </w:r>
        <w:r w:rsidR="00800617" w:rsidDel="00572E6F">
          <w:delText xml:space="preserve"> for the largest settlement</w:delText>
        </w:r>
        <w:commentRangeEnd w:id="207"/>
        <w:r w:rsidDel="00572E6F">
          <w:rPr>
            <w:rStyle w:val="CommentReference"/>
          </w:rPr>
          <w:commentReference w:id="207"/>
        </w:r>
        <w:r w:rsidR="00825A71" w:rsidDel="00572E6F">
          <w:delText xml:space="preserve">. </w:delText>
        </w:r>
      </w:del>
      <w:ins w:id="208" w:author="Jonathan Minton" w:date="2017-08-04T13:14:00Z">
        <w:r w:rsidR="00572E6F">
          <w:t xml:space="preserve">Additionally, </w:t>
        </w:r>
      </w:ins>
      <w:del w:id="209" w:author="Jonathan Minton" w:date="2017-08-04T13:14:00Z">
        <w:r w:rsidR="00825A71" w:rsidDel="00572E6F">
          <w:delText xml:space="preserve">Earlier </w:delText>
        </w:r>
      </w:del>
      <w:ins w:id="210" w:author="Jonathan Minton" w:date="2017-08-04T13:14:00Z">
        <w:r w:rsidR="00572E6F">
          <w:t xml:space="preserve">earlier </w:t>
        </w:r>
      </w:ins>
      <w:r w:rsidR="00825A71">
        <w:t xml:space="preserve">analyses have shown that </w:t>
      </w:r>
      <w:ins w:id="211" w:author="Jonathan Minton" w:date="2017-08-04T13:14:00Z">
        <w:r w:rsidR="00572E6F">
          <w:t xml:space="preserve">using different plausible definitions of the central areal unit and point, or using </w:t>
        </w:r>
      </w:ins>
      <w:del w:id="212" w:author="Jonathan Minton" w:date="2017-08-04T13:14:00Z">
        <w:r w:rsidR="00825A71" w:rsidDel="00572E6F">
          <w:delText xml:space="preserve">using </w:delText>
        </w:r>
      </w:del>
      <w:r w:rsidR="00825A71">
        <w:t xml:space="preserve">alternative cut-offs for city limits </w:t>
      </w:r>
      <w:del w:id="213" w:author="Jonathan Minton" w:date="2017-08-04T13:15:00Z">
        <w:r w:rsidR="00825A71" w:rsidDel="00572E6F">
          <w:delText xml:space="preserve">or varying the definition of the central point </w:delText>
        </w:r>
        <w:r w:rsidR="0021749F" w:rsidDel="00572E6F">
          <w:delText xml:space="preserve">has </w:delText>
        </w:r>
      </w:del>
      <w:ins w:id="214" w:author="Jonathan Minton" w:date="2017-08-04T13:15:00Z">
        <w:r w:rsidR="00572E6F">
          <w:t xml:space="preserve">had no substantive influence </w:t>
        </w:r>
      </w:ins>
      <w:del w:id="215" w:author="Jonathan Minton" w:date="2017-08-04T13:15:00Z">
        <w:r w:rsidR="00825A71" w:rsidDel="00572E6F">
          <w:delText xml:space="preserve">minimal impacts </w:delText>
        </w:r>
      </w:del>
      <w:r w:rsidR="00825A71">
        <w:t xml:space="preserve">on measures of </w:t>
      </w:r>
      <w:ins w:id="216" w:author="Nick Bailey" w:date="2017-07-20T14:55:00Z">
        <w:r>
          <w:t xml:space="preserve">relative </w:t>
        </w:r>
      </w:ins>
      <w:r w:rsidR="00825A71">
        <w:t>centralisation</w:t>
      </w:r>
      <w:del w:id="217" w:author="Jonathan Minton" w:date="2017-08-04T13:15:00Z">
        <w:r w:rsidR="002274D9" w:rsidDel="00572E6F">
          <w:delText>, at least for the relatively monocentric Scottish cities</w:delText>
        </w:r>
      </w:del>
      <w:r w:rsidR="00825A71">
        <w:t xml:space="preserve"> (Kavanagh et al 2016).</w:t>
      </w:r>
      <w:r w:rsidR="006876FB">
        <w:t xml:space="preserve"> </w:t>
      </w:r>
      <w:ins w:id="218" w:author="Jonathan Minton" w:date="2017-08-04T13:16:00Z">
        <w:r w:rsidR="00572E6F">
          <w:t xml:space="preserve">The code and data used to produce all analyses are publically available and so readers are free to explore the effect of using different choices of </w:t>
        </w:r>
      </w:ins>
      <w:ins w:id="219" w:author="Jonathan Minton" w:date="2017-08-04T13:17:00Z">
        <w:r w:rsidR="00572E6F">
          <w:t>centre</w:t>
        </w:r>
      </w:ins>
      <w:ins w:id="220" w:author="Jonathan Minton" w:date="2017-08-04T13:16:00Z">
        <w:r w:rsidR="00685EE1">
          <w:t xml:space="preserve">. </w:t>
        </w:r>
      </w:ins>
    </w:p>
    <w:p w14:paraId="17EDA3AD" w14:textId="0E3F49EF" w:rsidR="00B10905" w:rsidRDefault="00733DEC" w:rsidP="003E01D8">
      <w:r>
        <w:t>We have used the largest 25 TTWAs by population as our set of cities</w:t>
      </w:r>
      <w:ins w:id="221" w:author="Nick Bailey" w:date="2017-07-20T16:43:00Z">
        <w:r w:rsidR="00755961">
          <w:t>, avoiding any other selection criteria</w:t>
        </w:r>
      </w:ins>
      <w:r w:rsidR="00BF2BB3">
        <w:t>.</w:t>
      </w:r>
      <w:r w:rsidR="00B050D0">
        <w:rPr>
          <w:rStyle w:val="EndnoteReference"/>
        </w:rPr>
        <w:endnoteReference w:id="3"/>
      </w:r>
      <w:r w:rsidR="00BF2BB3">
        <w:t xml:space="preserve"> Table 1 shows </w:t>
      </w:r>
      <w:del w:id="222" w:author="Nick Bailey" w:date="2017-07-20T16:44:00Z">
        <w:r w:rsidR="00B10905" w:rsidDel="00755961">
          <w:delText xml:space="preserve">them with </w:delText>
        </w:r>
      </w:del>
      <w:ins w:id="223" w:author="Nick Bailey" w:date="2017-07-20T16:44:00Z">
        <w:r w:rsidR="00755961">
          <w:t xml:space="preserve">their </w:t>
        </w:r>
      </w:ins>
      <w:r w:rsidR="00B10905">
        <w:t>population</w:t>
      </w:r>
      <w:ins w:id="224" w:author="Nick Bailey" w:date="2017-07-20T16:44:00Z">
        <w:r w:rsidR="00755961">
          <w:t>s</w:t>
        </w:r>
      </w:ins>
      <w:r w:rsidR="00B10905">
        <w:t xml:space="preserve"> </w:t>
      </w:r>
      <w:r w:rsidR="00DD6F7E">
        <w:t>in 2009/10</w:t>
      </w:r>
      <w:r w:rsidR="00B10905">
        <w:t xml:space="preserve"> and </w:t>
      </w:r>
      <w:ins w:id="225" w:author="Nick Bailey" w:date="2017-07-20T14:55:00Z">
        <w:r w:rsidR="005118F3">
          <w:t>poverty rates (</w:t>
        </w:r>
      </w:ins>
      <w:r w:rsidR="00BF2BB3">
        <w:t>Income Deprivation</w:t>
      </w:r>
      <w:ins w:id="226" w:author="Nick Bailey" w:date="2017-07-20T14:55:00Z">
        <w:r w:rsidR="005118F3">
          <w:t>)</w:t>
        </w:r>
      </w:ins>
      <w:r w:rsidR="00BF2BB3">
        <w:t xml:space="preserve"> </w:t>
      </w:r>
      <w:r w:rsidR="004645A2">
        <w:t>for the first and last year</w:t>
      </w:r>
      <w:ins w:id="227" w:author="Nick Bailey" w:date="2017-07-20T14:56:00Z">
        <w:r w:rsidR="005118F3">
          <w:t>. T</w:t>
        </w:r>
      </w:ins>
      <w:del w:id="228" w:author="Nick Bailey" w:date="2017-07-20T14:56:00Z">
        <w:r w:rsidR="004645A2" w:rsidDel="005118F3">
          <w:delText>; t</w:delText>
        </w:r>
      </w:del>
      <w:r w:rsidR="004645A2">
        <w:t xml:space="preserve">he latter are not to indicate change in poverty levels over time given the limitations discussed above but to show that the </w:t>
      </w:r>
      <w:ins w:id="229" w:author="Nick Bailey" w:date="2017-07-20T14:56:00Z">
        <w:r w:rsidR="00D76FCE">
          <w:t xml:space="preserve">Income Deprivation </w:t>
        </w:r>
      </w:ins>
      <w:r w:rsidR="004645A2">
        <w:t>measure</w:t>
      </w:r>
      <w:r w:rsidR="0021749F">
        <w:t>s offer</w:t>
      </w:r>
      <w:r w:rsidR="004645A2">
        <w:t xml:space="preserve"> a relatively consistent threshold over time</w:t>
      </w:r>
      <w:ins w:id="230" w:author="Nick Bailey" w:date="2017-07-20T16:44:00Z">
        <w:r w:rsidR="00755961">
          <w:t>; t</w:t>
        </w:r>
      </w:ins>
      <w:del w:id="231" w:author="Nick Bailey" w:date="2017-07-20T14:56:00Z">
        <w:r w:rsidR="0021749F" w:rsidDel="00D76FCE">
          <w:delText>; t</w:delText>
        </w:r>
      </w:del>
      <w:r w:rsidR="0021749F">
        <w:t xml:space="preserve">he changes over time </w:t>
      </w:r>
      <w:ins w:id="232" w:author="Nick Bailey" w:date="2017-07-20T14:56:00Z">
        <w:r w:rsidR="00D76FCE">
          <w:t xml:space="preserve">within each city </w:t>
        </w:r>
      </w:ins>
      <w:r w:rsidR="0021749F">
        <w:t>are much smaller than the differences between cities</w:t>
      </w:r>
      <w:r w:rsidR="004645A2">
        <w:t xml:space="preserve">. </w:t>
      </w:r>
      <w:r w:rsidR="00711772">
        <w:t>Income Deprivation ranges from less than 10 per cent in some of the smaller cities of the south of England to 20 per cent or more for the larger cities.</w:t>
      </w:r>
    </w:p>
    <w:p w14:paraId="12ACD35B" w14:textId="120D5C4F" w:rsidR="00733DEC" w:rsidRDefault="00CD6E8C" w:rsidP="003E01D8">
      <w:r>
        <w:t>We have chosen not to limit our selection of urban areas to only those which conform to a monocentric form of development in order to examine cha</w:t>
      </w:r>
      <w:r w:rsidR="0021749F">
        <w:t>nge</w:t>
      </w:r>
      <w:r>
        <w:t xml:space="preserve"> across the spectrum of urban </w:t>
      </w:r>
      <w:r>
        <w:lastRenderedPageBreak/>
        <w:t xml:space="preserve">contexts which exist in Britain today. Our set is </w:t>
      </w:r>
      <w:ins w:id="233" w:author="Nick Bailey" w:date="2017-07-20T14:57:00Z">
        <w:r w:rsidR="00D76FCE">
          <w:t xml:space="preserve">intentionally </w:t>
        </w:r>
      </w:ins>
      <w:r>
        <w:t>mixed</w:t>
      </w:r>
      <w:r w:rsidR="00A438B8">
        <w:t xml:space="preserve">, and we have </w:t>
      </w:r>
      <w:r w:rsidR="00711772">
        <w:t>therefore grouped them based on a combination of size (population) and form. For the latter, we look at the correlation between density of neighbourhoods and distance from the city centre. A high correlation implies a more monocentric form as density declines more evenly with distance</w:t>
      </w:r>
      <w:r w:rsidR="0003516F">
        <w:t>.</w:t>
      </w:r>
      <w:r>
        <w:t xml:space="preserve"> </w:t>
      </w:r>
      <w:r w:rsidR="00711772">
        <w:t xml:space="preserve">This yields three groups. </w:t>
      </w:r>
      <w:r w:rsidR="0003516F">
        <w:t xml:space="preserve">First we have a group </w:t>
      </w:r>
      <w:r w:rsidR="00CF75D7">
        <w:t xml:space="preserve">comprising the 11 </w:t>
      </w:r>
      <w:r w:rsidR="00733DEC">
        <w:t>large</w:t>
      </w:r>
      <w:r w:rsidR="00CF75D7">
        <w:t>st</w:t>
      </w:r>
      <w:r w:rsidR="00733DEC">
        <w:t xml:space="preserve"> cities. </w:t>
      </w:r>
      <w:r w:rsidR="00CF75D7">
        <w:t xml:space="preserve">All </w:t>
      </w:r>
      <w:r w:rsidR="0003516F">
        <w:t>are relatively monocentric in form</w:t>
      </w:r>
      <w:r w:rsidR="00CF75D7">
        <w:t xml:space="preserve"> with a recognisable core city. In some cases, the </w:t>
      </w:r>
      <w:r w:rsidR="00310257">
        <w:t>correlations between centrality and density</w:t>
      </w:r>
      <w:r w:rsidR="00CF75D7">
        <w:t xml:space="preserve"> are relatively low (</w:t>
      </w:r>
      <w:ins w:id="234" w:author="Nick Bailey" w:date="2017-07-20T14:57:00Z">
        <w:r w:rsidR="00D76FCE">
          <w:t>0</w:t>
        </w:r>
      </w:ins>
      <w:r w:rsidR="006E4252">
        <w:t>.</w:t>
      </w:r>
      <w:r w:rsidR="00CF75D7">
        <w:t xml:space="preserve">3 to </w:t>
      </w:r>
      <w:ins w:id="235" w:author="Nick Bailey" w:date="2017-07-20T14:57:00Z">
        <w:r w:rsidR="00D76FCE">
          <w:t>0</w:t>
        </w:r>
      </w:ins>
      <w:r w:rsidR="006E4252">
        <w:t>.</w:t>
      </w:r>
      <w:r w:rsidR="00CF75D7">
        <w:t>4)</w:t>
      </w:r>
      <w:r w:rsidR="00310257">
        <w:t xml:space="preserve">, reflecting a combination of population thinning in inner areas and the capture of </w:t>
      </w:r>
      <w:r w:rsidR="00CF75D7">
        <w:t xml:space="preserve">significant </w:t>
      </w:r>
      <w:r w:rsidR="00310257">
        <w:t>secondary settlements within the TTWA boundary; Manchester, Glasgow and Newcastle are the main examples</w:t>
      </w:r>
      <w:ins w:id="236" w:author="Nick Bailey" w:date="2017-07-20T16:45:00Z">
        <w:r w:rsidR="00755961">
          <w:t xml:space="preserve"> here</w:t>
        </w:r>
      </w:ins>
      <w:r w:rsidR="00310257">
        <w:t xml:space="preserve">. </w:t>
      </w:r>
      <w:r w:rsidR="0003516F">
        <w:t xml:space="preserve">Second we have </w:t>
      </w:r>
      <w:r>
        <w:t>smaller cities which are relatively monocentric</w:t>
      </w:r>
      <w:r w:rsidR="00CF75D7">
        <w:t xml:space="preserve"> in form; correlations between centrality and density are above </w:t>
      </w:r>
      <w:ins w:id="237" w:author="Nick Bailey" w:date="2017-07-20T14:57:00Z">
        <w:r w:rsidR="00D76FCE">
          <w:t>0</w:t>
        </w:r>
      </w:ins>
      <w:r w:rsidR="00CF75D7">
        <w:t xml:space="preserve">.3. Third we have smaller </w:t>
      </w:r>
      <w:r w:rsidR="00B10905">
        <w:t xml:space="preserve">TTWAs </w:t>
      </w:r>
      <w:r w:rsidR="00733DEC">
        <w:t>with more complex, polycentric urban forms</w:t>
      </w:r>
      <w:r w:rsidR="004F572C">
        <w:t xml:space="preserve"> where t</w:t>
      </w:r>
      <w:r w:rsidR="00310257">
        <w:t>he main settlement is not as obviously dominant</w:t>
      </w:r>
      <w:r w:rsidR="009970CF">
        <w:t>, as sometimes indicated in the TTWA names</w:t>
      </w:r>
      <w:r w:rsidR="00CF75D7">
        <w:t>; correlations of centrality and density are below</w:t>
      </w:r>
      <w:ins w:id="238" w:author="Nick Bailey" w:date="2017-07-20T14:57:00Z">
        <w:r w:rsidR="00D76FCE">
          <w:t xml:space="preserve"> 0.3</w:t>
        </w:r>
      </w:ins>
      <w:r w:rsidR="006E4252">
        <w:t>.</w:t>
      </w:r>
      <w:r w:rsidR="00711772">
        <w:t xml:space="preserve"> </w:t>
      </w:r>
      <w:r>
        <w:t xml:space="preserve">This group comprises </w:t>
      </w:r>
      <w:r w:rsidR="00DA4C79">
        <w:t xml:space="preserve">Warrington &amp; Wigan, </w:t>
      </w:r>
      <w:r w:rsidR="009970CF">
        <w:t xml:space="preserve">Wolverhampton &amp; Walsall, </w:t>
      </w:r>
      <w:r>
        <w:t xml:space="preserve">and </w:t>
      </w:r>
      <w:r w:rsidR="00DA4C79">
        <w:t xml:space="preserve">Guildford </w:t>
      </w:r>
      <w:r w:rsidR="00BF2BB3">
        <w:t>&amp;</w:t>
      </w:r>
      <w:r w:rsidR="00DA4C79">
        <w:t xml:space="preserve"> Aldershot, </w:t>
      </w:r>
      <w:r w:rsidR="009970CF">
        <w:t xml:space="preserve">as well as Luton, </w:t>
      </w:r>
      <w:r w:rsidR="00DA4C79">
        <w:t>Southend</w:t>
      </w:r>
      <w:r w:rsidR="009970CF">
        <w:t xml:space="preserve"> and </w:t>
      </w:r>
      <w:r w:rsidR="004645A2">
        <w:t>Cambridge</w:t>
      </w:r>
      <w:r w:rsidR="009970CF">
        <w:t xml:space="preserve">. </w:t>
      </w:r>
    </w:p>
    <w:p w14:paraId="0B3503AF" w14:textId="77777777" w:rsidR="005A14F7" w:rsidRDefault="005A14F7"/>
    <w:p w14:paraId="0BDAF7D7" w14:textId="77777777" w:rsidR="005A14F7" w:rsidRDefault="005A14F7">
      <w:r>
        <w:t>[Table 1 about here]</w:t>
      </w:r>
    </w:p>
    <w:p w14:paraId="4C4B97C4" w14:textId="77777777" w:rsidR="00FC7C34" w:rsidRDefault="00FC7C34"/>
    <w:p w14:paraId="6A62AD79" w14:textId="32A39F53" w:rsidR="005A14F7" w:rsidRDefault="00FC7C34" w:rsidP="00FC7C34">
      <w:pPr>
        <w:pStyle w:val="Heading3"/>
      </w:pPr>
      <w:r>
        <w:t xml:space="preserve">Measurement </w:t>
      </w:r>
      <w:r w:rsidR="006D6017">
        <w:t xml:space="preserve">of </w:t>
      </w:r>
      <w:ins w:id="239" w:author="Nick Bailey" w:date="2017-07-20T14:57:00Z">
        <w:r w:rsidR="00D76FCE">
          <w:t xml:space="preserve">centralisation, </w:t>
        </w:r>
      </w:ins>
      <w:r w:rsidR="006D6017">
        <w:t>concentration</w:t>
      </w:r>
      <w:del w:id="240" w:author="Nick Bailey" w:date="2017-07-20T14:57:00Z">
        <w:r w:rsidDel="00D76FCE">
          <w:delText>,</w:delText>
        </w:r>
      </w:del>
      <w:r w:rsidR="006D6017">
        <w:t xml:space="preserve"> </w:t>
      </w:r>
      <w:del w:id="241" w:author="Nick Bailey" w:date="2017-07-20T14:57:00Z">
        <w:r w:rsidR="006D6017" w:rsidDel="00D76FCE">
          <w:delText>centralisation</w:delText>
        </w:r>
        <w:r w:rsidDel="00D76FCE">
          <w:delText xml:space="preserve"> </w:delText>
        </w:r>
      </w:del>
      <w:r>
        <w:t>and segregation</w:t>
      </w:r>
    </w:p>
    <w:p w14:paraId="66A5E7E7" w14:textId="20C55B8D" w:rsidR="00CA43F0" w:rsidRDefault="003E01D8" w:rsidP="00A154AE">
      <w:r>
        <w:t xml:space="preserve">We calculate </w:t>
      </w:r>
      <w:r w:rsidR="00A154AE">
        <w:t xml:space="preserve">separate </w:t>
      </w:r>
      <w:r>
        <w:t xml:space="preserve">measures </w:t>
      </w:r>
      <w:r w:rsidR="00A154AE">
        <w:t xml:space="preserve">of centralisation and concentration </w:t>
      </w:r>
      <w:r>
        <w:t>to capture the relative spatial distribution of poor and non-poor groups</w:t>
      </w:r>
      <w:r w:rsidR="00A657A8">
        <w:t xml:space="preserve"> in each city</w:t>
      </w:r>
      <w:r w:rsidR="00711772">
        <w:t xml:space="preserve"> at each time point</w:t>
      </w:r>
      <w:r>
        <w:t xml:space="preserve">. </w:t>
      </w:r>
      <w:r w:rsidR="00A657A8">
        <w:t xml:space="preserve">The Relative Centralisation Index (RCI) measures the extent to which one group tends to live closer to </w:t>
      </w:r>
      <w:r w:rsidR="00711772">
        <w:t>(</w:t>
      </w:r>
      <w:r w:rsidR="00A657A8">
        <w:t>or further away from</w:t>
      </w:r>
      <w:r w:rsidR="00711772">
        <w:t>)</w:t>
      </w:r>
      <w:r w:rsidR="00A657A8">
        <w:t xml:space="preserve"> the city centre, relative to anoth</w:t>
      </w:r>
      <w:r w:rsidR="00D548F4">
        <w:t>er group (Massey and Denton 1988</w:t>
      </w:r>
      <w:r w:rsidR="00A657A8">
        <w:t xml:space="preserve">). This ranges from </w:t>
      </w:r>
      <w:r w:rsidR="0021749F">
        <w:t>‘</w:t>
      </w:r>
      <w:r w:rsidR="00A657A8">
        <w:t>1</w:t>
      </w:r>
      <w:r w:rsidR="0021749F">
        <w:t>’</w:t>
      </w:r>
      <w:r w:rsidR="00A657A8">
        <w:t xml:space="preserve"> where the reference group </w:t>
      </w:r>
      <w:r w:rsidR="00DA4C79">
        <w:t>(</w:t>
      </w:r>
      <w:r w:rsidR="00BF2BB3">
        <w:t xml:space="preserve">here, </w:t>
      </w:r>
      <w:r w:rsidR="00DA4C79">
        <w:t>the poor</w:t>
      </w:r>
      <w:r w:rsidR="00BF2BB3">
        <w:t xml:space="preserve"> or Income Deprived</w:t>
      </w:r>
      <w:r w:rsidR="00DA4C79">
        <w:t xml:space="preserve">) </w:t>
      </w:r>
      <w:r w:rsidR="00A657A8">
        <w:t xml:space="preserve">occupies all the sites around the centre to </w:t>
      </w:r>
      <w:r w:rsidR="0021749F">
        <w:t>‘</w:t>
      </w:r>
      <w:r w:rsidR="00A657A8">
        <w:t>-1</w:t>
      </w:r>
      <w:r w:rsidR="0021749F">
        <w:t>’</w:t>
      </w:r>
      <w:r w:rsidR="00A657A8">
        <w:t xml:space="preserve"> where they occupy all the sites at the city’s edge. </w:t>
      </w:r>
      <w:r w:rsidR="005A73DF">
        <w:t>It is calculated as:</w:t>
      </w:r>
    </w:p>
    <w:p w14:paraId="5393AF2C" w14:textId="656A11E3" w:rsidR="005A73DF" w:rsidRDefault="005A73DF" w:rsidP="005A73DF">
      <w:pPr>
        <w:rPr>
          <w:rFonts w:eastAsiaTheme="minorEastAsia"/>
        </w:rPr>
      </w:pPr>
      <m:oMathPara>
        <m:oMath>
          <m:r>
            <w:rPr>
              <w:rFonts w:ascii="Cambria Math" w:eastAsiaTheme="minorEastAsia" w:hAnsi="Cambria Math"/>
            </w:rPr>
            <m:t xml:space="preserve">RCI= </m:t>
          </m:r>
          <m:nary>
            <m:naryPr>
              <m:chr m:val="∑"/>
              <m:limLoc m:val="undOvr"/>
              <m:ctrlPr>
                <w:rPr>
                  <w:rFonts w:ascii="Cambria Math" w:eastAsiaTheme="minorEastAsia" w:hAnsi="Cambria Math"/>
                  <w:i/>
                </w:rPr>
              </m:ctrlPr>
            </m:naryPr>
            <m:sub>
              <m:r>
                <w:rPr>
                  <w:rFonts w:ascii="Cambria Math" w:eastAsiaTheme="minorEastAsia" w:hAnsi="Cambria Math"/>
                </w:rPr>
                <m:t>k=2</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e>
          </m:nary>
        </m:oMath>
      </m:oMathPara>
    </w:p>
    <w:p w14:paraId="63B40A11" w14:textId="47318594" w:rsidR="005A73DF" w:rsidRDefault="005A73DF" w:rsidP="005A73DF">
      <w:r>
        <w:t>Ordering the N neighbourhoods of the city by centrality or distance from the centre, X</w:t>
      </w:r>
      <w:r w:rsidRPr="005A73DF">
        <w:rPr>
          <w:vertAlign w:val="subscript"/>
        </w:rPr>
        <w:t>k</w:t>
      </w:r>
      <w:r>
        <w:t xml:space="preserve"> is the cumulative proportion of group X in neighbourhoods 1 to k. X</w:t>
      </w:r>
      <w:r w:rsidRPr="005A73DF">
        <w:rPr>
          <w:vertAlign w:val="subscript"/>
        </w:rPr>
        <w:t>k</w:t>
      </w:r>
      <w:r>
        <w:t xml:space="preserve"> is for the reference category (in this paper, the poor or Income Deprived) and Y</w:t>
      </w:r>
      <w:r w:rsidRPr="005A73DF">
        <w:rPr>
          <w:vertAlign w:val="subscript"/>
        </w:rPr>
        <w:t>k</w:t>
      </w:r>
      <w:r>
        <w:t xml:space="preserve"> is the remainder (here, the non-poor). </w:t>
      </w:r>
    </w:p>
    <w:p w14:paraId="165DCEEF" w14:textId="4CA505E4" w:rsidR="00D76FCE" w:rsidRDefault="00CA43F0" w:rsidP="00E442CA">
      <w:pPr>
        <w:rPr>
          <w:ins w:id="242" w:author="Nick Bailey" w:date="2017-07-20T14:59:00Z"/>
        </w:rPr>
      </w:pPr>
      <w:r>
        <w:t xml:space="preserve">The Relative Density Index (RDI) measures </w:t>
      </w:r>
      <w:r w:rsidR="0021749F">
        <w:t xml:space="preserve">concentration or </w:t>
      </w:r>
      <w:r>
        <w:t xml:space="preserve">the extent to which one group tends to live in more or less densely occupied locations, relative to another. It is calculated on exactly the </w:t>
      </w:r>
      <w:r>
        <w:lastRenderedPageBreak/>
        <w:t xml:space="preserve">same basis as RCI only ordering neighbourhoods by density (descending) rather than centrality, and it shares the same </w:t>
      </w:r>
      <w:r w:rsidR="00A438B8">
        <w:t xml:space="preserve">-1 to +1 </w:t>
      </w:r>
      <w:r>
        <w:t xml:space="preserve">scale. </w:t>
      </w:r>
      <w:ins w:id="243" w:author="Nick Bailey" w:date="2017-07-20T14:58:00Z">
        <w:r w:rsidR="00D76FCE">
          <w:t xml:space="preserve">Density is calculated simply as the ratio of the population to the gross area of the neighbourhood unit with no attempt to </w:t>
        </w:r>
      </w:ins>
      <w:ins w:id="244" w:author="Nick Bailey" w:date="2017-07-20T14:59:00Z">
        <w:r w:rsidR="00D76FCE">
          <w:t>allow for land given over to infrastructure</w:t>
        </w:r>
      </w:ins>
      <w:ins w:id="245" w:author="Nick Bailey" w:date="2017-07-20T16:46:00Z">
        <w:r w:rsidR="00755961">
          <w:t>,</w:t>
        </w:r>
      </w:ins>
      <w:ins w:id="246" w:author="Nick Bailey" w:date="2017-07-20T14:59:00Z">
        <w:r w:rsidR="00D76FCE">
          <w:t xml:space="preserve"> large open spaces</w:t>
        </w:r>
      </w:ins>
      <w:ins w:id="247" w:author="Nick Bailey" w:date="2017-07-20T16:46:00Z">
        <w:r w:rsidR="00755961">
          <w:t xml:space="preserve"> or open water</w:t>
        </w:r>
      </w:ins>
      <w:ins w:id="248" w:author="Nick Bailey" w:date="2017-07-20T14:59:00Z">
        <w:r w:rsidR="00D76FCE">
          <w:t xml:space="preserve">. </w:t>
        </w:r>
      </w:ins>
    </w:p>
    <w:p w14:paraId="747AB729" w14:textId="18A2A4BE" w:rsidR="00E442CA" w:rsidRDefault="0091184A" w:rsidP="00E442CA">
      <w:pPr>
        <w:rPr>
          <w:ins w:id="249" w:author="Nick Bailey" w:date="2017-07-20T14:59:00Z"/>
        </w:rPr>
      </w:pPr>
      <w:r>
        <w:t>W</w:t>
      </w:r>
      <w:r w:rsidR="00A154AE">
        <w:t xml:space="preserve">e </w:t>
      </w:r>
      <w:r>
        <w:t xml:space="preserve">also calculate a simple measure of </w:t>
      </w:r>
      <w:ins w:id="250" w:author="Nick Bailey" w:date="2017-07-20T14:59:00Z">
        <w:r w:rsidR="00D76FCE">
          <w:t xml:space="preserve">spatial </w:t>
        </w:r>
      </w:ins>
      <w:r>
        <w:t>segregation</w:t>
      </w:r>
      <w:ins w:id="251" w:author="Nick Bailey" w:date="2017-07-20T14:59:00Z">
        <w:r w:rsidR="00D76FCE">
          <w:t xml:space="preserve"> or unevenness</w:t>
        </w:r>
      </w:ins>
      <w:r>
        <w:t>, using</w:t>
      </w:r>
      <w:r w:rsidR="00A154AE">
        <w:t xml:space="preserve"> the familiar Index of Dissimilarity (D)</w:t>
      </w:r>
      <w:ins w:id="252" w:author="Nick Bailey" w:date="2017-07-20T14:59:00Z">
        <w:r w:rsidR="00D76FCE">
          <w:t>. This</w:t>
        </w:r>
      </w:ins>
      <w:r w:rsidR="00A154AE">
        <w:t xml:space="preserve"> </w:t>
      </w:r>
      <w:del w:id="253" w:author="Nick Bailey" w:date="2017-07-20T14:59:00Z">
        <w:r w:rsidR="00A154AE" w:rsidDel="00D76FCE">
          <w:delText xml:space="preserve">which </w:delText>
        </w:r>
      </w:del>
      <w:r>
        <w:t xml:space="preserve">captures </w:t>
      </w:r>
      <w:r w:rsidR="00A154AE">
        <w:t xml:space="preserve">the extent to which each neighbourhood </w:t>
      </w:r>
      <w:del w:id="254" w:author="Nick Bailey" w:date="2017-07-20T16:47:00Z">
        <w:r w:rsidR="00A154AE" w:rsidDel="00755961">
          <w:delText xml:space="preserve">has </w:delText>
        </w:r>
      </w:del>
      <w:ins w:id="255" w:author="Nick Bailey" w:date="2017-07-20T16:47:00Z">
        <w:r w:rsidR="00755961">
          <w:t xml:space="preserve">contains </w:t>
        </w:r>
      </w:ins>
      <w:r w:rsidR="00A154AE">
        <w:t>a similar share of the city’s poor and non-poor groups (Duncan and Duncan 19</w:t>
      </w:r>
      <w:r w:rsidR="00D548F4">
        <w:t>55</w:t>
      </w:r>
      <w:r w:rsidR="00A154AE">
        <w:t xml:space="preserve">). This ranges from </w:t>
      </w:r>
      <w:r w:rsidR="0021749F">
        <w:t>‘</w:t>
      </w:r>
      <w:r w:rsidR="00A154AE">
        <w:t>0</w:t>
      </w:r>
      <w:r w:rsidR="0021749F">
        <w:t>’</w:t>
      </w:r>
      <w:r w:rsidR="00A154AE">
        <w:t xml:space="preserve"> (completely even distribution) to </w:t>
      </w:r>
      <w:r w:rsidR="0021749F">
        <w:t>‘</w:t>
      </w:r>
      <w:r w:rsidR="00A154AE">
        <w:t>1</w:t>
      </w:r>
      <w:r w:rsidR="0021749F">
        <w:t>’</w:t>
      </w:r>
      <w:r w:rsidR="00A154AE">
        <w:t xml:space="preserve"> (complete segregation)</w:t>
      </w:r>
      <w:ins w:id="256" w:author="Nick Bailey" w:date="2017-07-20T16:47:00Z">
        <w:r w:rsidR="00755961">
          <w:t>:</w:t>
        </w:r>
      </w:ins>
      <w:del w:id="257" w:author="Nick Bailey" w:date="2017-07-20T16:47:00Z">
        <w:r w:rsidR="00A154AE" w:rsidDel="00755961">
          <w:delText>.</w:delText>
        </w:r>
      </w:del>
      <w:r w:rsidR="00A154AE">
        <w:t xml:space="preserve"> </w:t>
      </w:r>
    </w:p>
    <w:p w14:paraId="5AF2FDA4" w14:textId="722AD30A" w:rsidR="00D76FCE" w:rsidDel="00D76FCE" w:rsidRDefault="00D76FCE" w:rsidP="00E442CA">
      <w:pPr>
        <w:rPr>
          <w:del w:id="258" w:author="Nick Bailey" w:date="2017-07-20T15:00:00Z"/>
        </w:rPr>
      </w:pPr>
      <m:oMathPara>
        <m:oMath>
          <m:r>
            <w:ins w:id="259" w:author="Nick Bailey" w:date="2017-07-20T15:00:00Z">
              <w:rPr>
                <w:rFonts w:ascii="Cambria Math" w:eastAsiaTheme="minorEastAsia" w:hAnsi="Cambria Math"/>
              </w:rPr>
              <m:t>D=</m:t>
            </w:ins>
          </m:r>
          <m:r>
            <w:ins w:id="260" w:author="Nick Bailey" w:date="2017-07-20T15:04:00Z">
              <w:rPr>
                <w:rFonts w:ascii="Cambria Math" w:eastAsiaTheme="minorEastAsia" w:hAnsi="Cambria Math"/>
              </w:rPr>
              <m:t>0.5</m:t>
            </w:ins>
          </m:r>
          <m:r>
            <w:ins w:id="261" w:author="Nick Bailey" w:date="2017-07-20T15:00:00Z">
              <w:rPr>
                <w:rFonts w:ascii="Cambria Math" w:eastAsiaTheme="minorEastAsia" w:hAnsi="Cambria Math"/>
              </w:rPr>
              <m:t xml:space="preserve"> </m:t>
            </w:ins>
          </m:r>
          <m:r>
            <w:ins w:id="262" w:author="Nick Bailey" w:date="2017-07-20T16:46:00Z">
              <w:rPr>
                <w:rFonts w:ascii="Cambria Math" w:eastAsiaTheme="minorEastAsia" w:hAnsi="Cambria Math"/>
              </w:rPr>
              <m:t xml:space="preserve">* </m:t>
            </w:ins>
          </m:r>
          <m:nary>
            <m:naryPr>
              <m:chr m:val="∑"/>
              <m:limLoc m:val="undOvr"/>
              <m:ctrlPr>
                <w:ins w:id="263" w:author="Nick Bailey" w:date="2017-07-20T15:00:00Z">
                  <w:rPr>
                    <w:rFonts w:ascii="Cambria Math" w:eastAsiaTheme="minorEastAsia" w:hAnsi="Cambria Math"/>
                    <w:i/>
                  </w:rPr>
                </w:ins>
              </m:ctrlPr>
            </m:naryPr>
            <m:sub>
              <m:r>
                <w:ins w:id="264" w:author="Nick Bailey" w:date="2017-07-20T15:00:00Z">
                  <w:rPr>
                    <w:rFonts w:ascii="Cambria Math" w:eastAsiaTheme="minorEastAsia" w:hAnsi="Cambria Math"/>
                  </w:rPr>
                  <m:t>k=1</m:t>
                </w:ins>
              </m:r>
            </m:sub>
            <m:sup>
              <m:r>
                <w:ins w:id="265" w:author="Nick Bailey" w:date="2017-07-20T15:00:00Z">
                  <w:rPr>
                    <w:rFonts w:ascii="Cambria Math" w:eastAsiaTheme="minorEastAsia" w:hAnsi="Cambria Math"/>
                  </w:rPr>
                  <m:t>N</m:t>
                </w:ins>
              </m:r>
            </m:sup>
            <m:e>
              <m:r>
                <w:ins w:id="266" w:author="Nick Bailey" w:date="2017-07-20T15:01:00Z">
                  <w:rPr>
                    <w:rFonts w:ascii="Cambria Math" w:eastAsiaTheme="minorEastAsia" w:hAnsi="Cambria Math"/>
                  </w:rPr>
                  <m:t>|</m:t>
                </w:ins>
              </m:r>
              <m:r>
                <w:ins w:id="267" w:author="Nick Bailey" w:date="2017-07-20T15:00:00Z">
                  <w:rPr>
                    <w:rFonts w:ascii="Cambria Math" w:eastAsiaTheme="minorEastAsia" w:hAnsi="Cambria Math"/>
                  </w:rPr>
                  <m:t>(</m:t>
                </w:ins>
              </m:r>
              <m:sSub>
                <m:sSubPr>
                  <m:ctrlPr>
                    <w:ins w:id="268" w:author="Nick Bailey" w:date="2017-07-20T15:00:00Z">
                      <w:rPr>
                        <w:rFonts w:ascii="Cambria Math" w:eastAsiaTheme="minorEastAsia" w:hAnsi="Cambria Math"/>
                        <w:i/>
                      </w:rPr>
                    </w:ins>
                  </m:ctrlPr>
                </m:sSubPr>
                <m:e>
                  <m:r>
                    <w:ins w:id="269" w:author="Nick Bailey" w:date="2017-07-20T15:01:00Z">
                      <w:rPr>
                        <w:rFonts w:ascii="Cambria Math" w:eastAsiaTheme="minorEastAsia" w:hAnsi="Cambria Math"/>
                      </w:rPr>
                      <m:t>x</m:t>
                    </w:ins>
                  </m:r>
                </m:e>
                <m:sub>
                  <m:r>
                    <w:ins w:id="270" w:author="Nick Bailey" w:date="2017-07-20T15:00:00Z">
                      <w:rPr>
                        <w:rFonts w:ascii="Cambria Math" w:eastAsiaTheme="minorEastAsia" w:hAnsi="Cambria Math"/>
                      </w:rPr>
                      <m:t>k</m:t>
                    </w:ins>
                  </m:r>
                </m:sub>
              </m:sSub>
              <m:r>
                <w:ins w:id="271" w:author="Nick Bailey" w:date="2017-07-20T15:01:00Z">
                  <w:rPr>
                    <w:rFonts w:ascii="Cambria Math" w:eastAsiaTheme="minorEastAsia" w:hAnsi="Cambria Math"/>
                  </w:rPr>
                  <m:t>/X</m:t>
                </w:ins>
              </m:r>
              <m:r>
                <w:ins w:id="272" w:author="Nick Bailey" w:date="2017-07-20T15:00:00Z">
                  <w:rPr>
                    <w:rFonts w:ascii="Cambria Math" w:eastAsiaTheme="minorEastAsia" w:hAnsi="Cambria Math"/>
                  </w:rPr>
                  <m:t xml:space="preserve">- </m:t>
                </w:ins>
              </m:r>
              <m:sSub>
                <m:sSubPr>
                  <m:ctrlPr>
                    <w:ins w:id="273" w:author="Nick Bailey" w:date="2017-07-20T15:00:00Z">
                      <w:rPr>
                        <w:rFonts w:ascii="Cambria Math" w:eastAsiaTheme="minorEastAsia" w:hAnsi="Cambria Math"/>
                        <w:i/>
                      </w:rPr>
                    </w:ins>
                  </m:ctrlPr>
                </m:sSubPr>
                <m:e>
                  <m:r>
                    <w:ins w:id="274" w:author="Nick Bailey" w:date="2017-07-20T15:01:00Z">
                      <w:rPr>
                        <w:rFonts w:ascii="Cambria Math" w:eastAsiaTheme="minorEastAsia" w:hAnsi="Cambria Math"/>
                      </w:rPr>
                      <m:t>y</m:t>
                    </w:ins>
                  </m:r>
                </m:e>
                <m:sub>
                  <m:r>
                    <w:ins w:id="275" w:author="Nick Bailey" w:date="2017-07-20T15:00:00Z">
                      <w:rPr>
                        <w:rFonts w:ascii="Cambria Math" w:eastAsiaTheme="minorEastAsia" w:hAnsi="Cambria Math"/>
                      </w:rPr>
                      <m:t>k</m:t>
                    </w:ins>
                  </m:r>
                </m:sub>
              </m:sSub>
              <m:sSub>
                <m:sSubPr>
                  <m:ctrlPr>
                    <w:ins w:id="276" w:author="Nick Bailey" w:date="2017-07-20T15:00:00Z">
                      <w:rPr>
                        <w:rFonts w:ascii="Cambria Math" w:eastAsiaTheme="minorEastAsia" w:hAnsi="Cambria Math"/>
                        <w:i/>
                      </w:rPr>
                    </w:ins>
                  </m:ctrlPr>
                </m:sSubPr>
                <m:e>
                  <m:r>
                    <w:ins w:id="277" w:author="Nick Bailey" w:date="2017-07-20T15:02:00Z">
                      <w:rPr>
                        <w:rFonts w:ascii="Cambria Math" w:eastAsiaTheme="minorEastAsia" w:hAnsi="Cambria Math"/>
                      </w:rPr>
                      <m:t>/</m:t>
                    </w:ins>
                  </m:r>
                  <m:r>
                    <w:ins w:id="278" w:author="Nick Bailey" w:date="2017-07-20T15:01:00Z">
                      <w:rPr>
                        <w:rFonts w:ascii="Cambria Math" w:eastAsiaTheme="minorEastAsia" w:hAnsi="Cambria Math"/>
                      </w:rPr>
                      <m:t>Y</m:t>
                    </w:ins>
                  </m:r>
                </m:e>
                <m:sub/>
              </m:sSub>
              <m:r>
                <w:ins w:id="279" w:author="Nick Bailey" w:date="2017-07-20T15:00:00Z">
                  <w:rPr>
                    <w:rFonts w:ascii="Cambria Math" w:eastAsiaTheme="minorEastAsia" w:hAnsi="Cambria Math"/>
                  </w:rPr>
                  <m:t>)</m:t>
                </w:ins>
              </m:r>
              <m:r>
                <w:ins w:id="280" w:author="Nick Bailey" w:date="2017-07-20T15:02:00Z">
                  <w:rPr>
                    <w:rFonts w:ascii="Cambria Math" w:eastAsiaTheme="minorEastAsia" w:hAnsi="Cambria Math"/>
                  </w:rPr>
                  <m:t>|</m:t>
                </w:ins>
              </m:r>
            </m:e>
          </m:nary>
        </m:oMath>
      </m:oMathPara>
    </w:p>
    <w:p w14:paraId="1A8FA013" w14:textId="77777777" w:rsidR="00755961" w:rsidRDefault="00755961" w:rsidP="00E442CA">
      <w:pPr>
        <w:rPr>
          <w:ins w:id="281" w:author="Nick Bailey" w:date="2017-07-20T16:47:00Z"/>
        </w:rPr>
      </w:pPr>
    </w:p>
    <w:p w14:paraId="4857AD2F" w14:textId="27A0D558" w:rsidR="00D76FCE" w:rsidRDefault="00D76FCE" w:rsidP="00E442CA">
      <w:pPr>
        <w:rPr>
          <w:ins w:id="282" w:author="Nick Bailey" w:date="2017-07-20T15:03:00Z"/>
        </w:rPr>
      </w:pPr>
      <w:ins w:id="283" w:author="Nick Bailey" w:date="2017-07-20T15:03:00Z">
        <w:r>
          <w:t xml:space="preserve">Summing across the N neighbourhoods of the city, </w:t>
        </w:r>
        <w:r w:rsidRPr="00D76FCE">
          <w:rPr>
            <w:i/>
            <w:rPrChange w:id="284" w:author="Nick Bailey" w:date="2017-07-20T15:04:00Z">
              <w:rPr/>
            </w:rPrChange>
          </w:rPr>
          <w:t>x</w:t>
        </w:r>
        <w:r w:rsidRPr="00D76FCE">
          <w:rPr>
            <w:i/>
            <w:vertAlign w:val="subscript"/>
            <w:rPrChange w:id="285" w:author="Nick Bailey" w:date="2017-07-20T15:04:00Z">
              <w:rPr/>
            </w:rPrChange>
          </w:rPr>
          <w:t>k</w:t>
        </w:r>
        <w:r>
          <w:t xml:space="preserve"> is the number of </w:t>
        </w:r>
      </w:ins>
      <w:ins w:id="286" w:author="Nick Bailey" w:date="2017-07-20T16:47:00Z">
        <w:r w:rsidR="00755961">
          <w:t xml:space="preserve">people </w:t>
        </w:r>
      </w:ins>
      <w:ins w:id="287" w:author="Nick Bailey" w:date="2017-07-20T15:03:00Z">
        <w:r>
          <w:t xml:space="preserve">in neighbourhood </w:t>
        </w:r>
        <w:r w:rsidRPr="00D76FCE">
          <w:rPr>
            <w:i/>
            <w:rPrChange w:id="288" w:author="Nick Bailey" w:date="2017-07-20T15:04:00Z">
              <w:rPr/>
            </w:rPrChange>
          </w:rPr>
          <w:t>k</w:t>
        </w:r>
        <w:r>
          <w:t xml:space="preserve"> </w:t>
        </w:r>
      </w:ins>
      <w:ins w:id="289" w:author="Nick Bailey" w:date="2017-07-20T16:47:00Z">
        <w:r w:rsidR="00755961">
          <w:t xml:space="preserve">who are poor </w:t>
        </w:r>
      </w:ins>
      <w:ins w:id="290" w:author="Nick Bailey" w:date="2017-07-20T15:03:00Z">
        <w:r>
          <w:t xml:space="preserve">and </w:t>
        </w:r>
        <w:r w:rsidRPr="00D76FCE">
          <w:rPr>
            <w:i/>
            <w:rPrChange w:id="291" w:author="Nick Bailey" w:date="2017-07-20T15:04:00Z">
              <w:rPr/>
            </w:rPrChange>
          </w:rPr>
          <w:t>X</w:t>
        </w:r>
        <w:r>
          <w:t xml:space="preserve"> the total number poor in the city, with </w:t>
        </w:r>
        <w:r w:rsidRPr="00D76FCE">
          <w:rPr>
            <w:i/>
            <w:rPrChange w:id="292" w:author="Nick Bailey" w:date="2017-07-20T15:04:00Z">
              <w:rPr/>
            </w:rPrChange>
          </w:rPr>
          <w:t>y</w:t>
        </w:r>
        <w:r w:rsidRPr="00D76FCE">
          <w:rPr>
            <w:i/>
            <w:vertAlign w:val="subscript"/>
            <w:rPrChange w:id="293" w:author="Nick Bailey" w:date="2017-07-20T15:04:00Z">
              <w:rPr/>
            </w:rPrChange>
          </w:rPr>
          <w:t>k</w:t>
        </w:r>
        <w:r>
          <w:t xml:space="preserve"> and </w:t>
        </w:r>
        <w:r w:rsidRPr="00D76FCE">
          <w:rPr>
            <w:i/>
            <w:rPrChange w:id="294" w:author="Nick Bailey" w:date="2017-07-20T15:04:00Z">
              <w:rPr/>
            </w:rPrChange>
          </w:rPr>
          <w:t>Y</w:t>
        </w:r>
        <w:r>
          <w:t xml:space="preserve"> the corresponding figures for non-p</w:t>
        </w:r>
      </w:ins>
      <w:ins w:id="295" w:author="Nick Bailey" w:date="2017-07-20T15:04:00Z">
        <w:r>
          <w:t xml:space="preserve">oor. </w:t>
        </w:r>
      </w:ins>
    </w:p>
    <w:p w14:paraId="4E55EA4B" w14:textId="4A685910" w:rsidR="00711772" w:rsidRDefault="00711772" w:rsidP="00E442CA">
      <w:r>
        <w:t xml:space="preserve">Table 1 also reports a housing affordability measure for the core authority in each TTWA to give an indication of pressures in the housing system, particularly in central city locations; for London, we use the combined Greater London authorities. </w:t>
      </w:r>
      <w:r w:rsidRPr="00711772">
        <w:t xml:space="preserve">Housing affordability is the ratio of lower quartile house price to lower quartile gross annual </w:t>
      </w:r>
      <w:r>
        <w:t>(</w:t>
      </w:r>
      <w:r w:rsidRPr="00711772">
        <w:t>residence-based</w:t>
      </w:r>
      <w:r>
        <w:t>)</w:t>
      </w:r>
      <w:r w:rsidRPr="00711772">
        <w:t xml:space="preserve"> earnings</w:t>
      </w:r>
      <w:r>
        <w:t xml:space="preserve"> (ONS 2017). </w:t>
      </w:r>
      <w:r w:rsidR="00D87E67">
        <w:t xml:space="preserve">The measure is not available for the two Scottish authorities. Housing affordability worsens over time in almost every case, </w:t>
      </w:r>
      <w:del w:id="296" w:author="Nick Bailey" w:date="2017-07-20T15:05:00Z">
        <w:r w:rsidR="00D87E67" w:rsidDel="00D76FCE">
          <w:delText xml:space="preserve">in spite </w:delText>
        </w:r>
      </w:del>
      <w:ins w:id="297" w:author="Nick Bailey" w:date="2017-07-20T15:05:00Z">
        <w:r w:rsidR="00D76FCE">
          <w:t xml:space="preserve">suggesting that </w:t>
        </w:r>
      </w:ins>
      <w:del w:id="298" w:author="Nick Bailey" w:date="2017-07-20T15:05:00Z">
        <w:r w:rsidR="00D87E67" w:rsidDel="00D76FCE">
          <w:delText xml:space="preserve">of </w:delText>
        </w:r>
      </w:del>
      <w:r w:rsidR="00D87E67">
        <w:t>the impacts of the recession following the Global Financial Crisis on house prices</w:t>
      </w:r>
      <w:ins w:id="299" w:author="Nick Bailey" w:date="2017-07-20T15:05:00Z">
        <w:r w:rsidR="00D76FCE">
          <w:t xml:space="preserve"> were less than their impacts on wages at the lower end of the market</w:t>
        </w:r>
      </w:ins>
      <w:r w:rsidR="00D87E67">
        <w:t xml:space="preserve">. Of the large cities, London clearly faces exceptional pressures, but affordability problems are also evident in a number of the smaller southern cities. </w:t>
      </w:r>
    </w:p>
    <w:p w14:paraId="22D1A74B" w14:textId="77777777" w:rsidR="00A154AE" w:rsidRDefault="00A154AE" w:rsidP="00A154AE"/>
    <w:p w14:paraId="600BA469" w14:textId="77777777" w:rsidR="004F0CD2" w:rsidRDefault="004F0CD2" w:rsidP="004F0CD2">
      <w:pPr>
        <w:pStyle w:val="Heading2"/>
      </w:pPr>
      <w:r>
        <w:t>Results</w:t>
      </w:r>
    </w:p>
    <w:p w14:paraId="39AF4AE1" w14:textId="77777777" w:rsidR="004F0CD2" w:rsidRDefault="004F0CD2" w:rsidP="004F0CD2"/>
    <w:p w14:paraId="14D86173" w14:textId="77777777" w:rsidR="00BD7B84" w:rsidRDefault="00C954BA" w:rsidP="000B0C56">
      <w:pPr>
        <w:pStyle w:val="Heading3"/>
      </w:pPr>
      <w:r>
        <w:t xml:space="preserve">(i) </w:t>
      </w:r>
      <w:r w:rsidR="00F03D9F">
        <w:t>D</w:t>
      </w:r>
      <w:r w:rsidR="00BD7B84">
        <w:t>istribution of poverty</w:t>
      </w:r>
      <w:r w:rsidR="00E302D9">
        <w:t xml:space="preserve"> </w:t>
      </w:r>
    </w:p>
    <w:p w14:paraId="61F77689" w14:textId="60256676" w:rsidR="00F03D9F" w:rsidRDefault="005A14F7" w:rsidP="00F03D9F">
      <w:r>
        <w:t xml:space="preserve">Table 2 provides all three measures </w:t>
      </w:r>
      <w:r w:rsidR="00D87E67">
        <w:t xml:space="preserve">of the spatial distribution of poor and non-poor groups </w:t>
      </w:r>
      <w:r>
        <w:t xml:space="preserve">(RCI, RDI and D) </w:t>
      </w:r>
      <w:r w:rsidR="006C2D85">
        <w:t xml:space="preserve">for each city </w:t>
      </w:r>
      <w:r>
        <w:t>in 2004 and 2015/16</w:t>
      </w:r>
      <w:r w:rsidR="006C2D85">
        <w:t>, as well as change over time</w:t>
      </w:r>
      <w:r>
        <w:t xml:space="preserve">. </w:t>
      </w:r>
      <w:r w:rsidR="00E302D9">
        <w:t>As Table</w:t>
      </w:r>
      <w:r w:rsidR="006D6017">
        <w:t xml:space="preserve"> 2</w:t>
      </w:r>
      <w:r w:rsidR="00E302D9">
        <w:t xml:space="preserve"> </w:t>
      </w:r>
      <w:r>
        <w:t>shows</w:t>
      </w:r>
      <w:r w:rsidR="00E302D9">
        <w:t xml:space="preserve">, poverty </w:t>
      </w:r>
      <w:r w:rsidR="00F03D9F">
        <w:t>is</w:t>
      </w:r>
      <w:r w:rsidR="00F8309A">
        <w:t xml:space="preserve"> </w:t>
      </w:r>
      <w:r w:rsidR="00E302D9">
        <w:t xml:space="preserve">relatively centralised in almost all of our cities </w:t>
      </w:r>
      <w:r w:rsidR="0031703F">
        <w:t xml:space="preserve">as expected </w:t>
      </w:r>
      <w:r w:rsidR="00E302D9">
        <w:t xml:space="preserve">although there are exceptions. In four </w:t>
      </w:r>
      <w:r w:rsidR="00E302D9">
        <w:lastRenderedPageBreak/>
        <w:t xml:space="preserve">cases, RCI is zero or negative in one </w:t>
      </w:r>
      <w:r w:rsidR="00D87E67">
        <w:t xml:space="preserve">or both </w:t>
      </w:r>
      <w:r w:rsidR="00E302D9">
        <w:t>year</w:t>
      </w:r>
      <w:r w:rsidR="00D87E67">
        <w:t>s</w:t>
      </w:r>
      <w:r w:rsidR="00F03D9F">
        <w:t xml:space="preserve">. Three of these </w:t>
      </w:r>
      <w:r w:rsidR="006C2D85">
        <w:t xml:space="preserve">cities </w:t>
      </w:r>
      <w:r w:rsidR="00F03D9F">
        <w:t xml:space="preserve">are in the group of smaller polycentric TTWAs, with Cambridge showing the strongest decentralisation. Two factors are at work </w:t>
      </w:r>
      <w:r>
        <w:t>in that case</w:t>
      </w:r>
      <w:r w:rsidR="00F03D9F">
        <w:t xml:space="preserve">: </w:t>
      </w:r>
      <w:r w:rsidR="006C2D85">
        <w:t xml:space="preserve">polycentricity </w:t>
      </w:r>
      <w:r w:rsidR="00D87E67">
        <w:t xml:space="preserve">within the TTWA due to </w:t>
      </w:r>
      <w:r w:rsidR="00F03D9F">
        <w:t xml:space="preserve">the inclusion of a </w:t>
      </w:r>
      <w:r w:rsidR="006C2D85">
        <w:t xml:space="preserve">London overspill </w:t>
      </w:r>
      <w:r w:rsidR="00F03D9F">
        <w:t xml:space="preserve">New Town (Harlow) </w:t>
      </w:r>
      <w:r w:rsidR="00A438B8">
        <w:t>far</w:t>
      </w:r>
      <w:r w:rsidR="00F03D9F">
        <w:t xml:space="preserve"> from the central city; and the presence of a well-preserved and high-demand historic core</w:t>
      </w:r>
      <w:r>
        <w:t xml:space="preserve"> with limited housing opportunities for lower income groups</w:t>
      </w:r>
      <w:r w:rsidR="00F03D9F">
        <w:t xml:space="preserve">. </w:t>
      </w:r>
      <w:r w:rsidR="00DF26A2">
        <w:t>Housing affordability is particularly poor in the Cambridge local authority</w:t>
      </w:r>
      <w:del w:id="300" w:author="Nick Bailey" w:date="2017-07-20T16:49:00Z">
        <w:r w:rsidR="00A438B8" w:rsidDel="00755961">
          <w:delText>,</w:delText>
        </w:r>
      </w:del>
      <w:r w:rsidR="00DF26A2">
        <w:t xml:space="preserve"> which covers the main city (</w:t>
      </w:r>
      <w:del w:id="301" w:author="Nick Bailey" w:date="2017-07-20T15:06:00Z">
        <w:r w:rsidR="00DF26A2" w:rsidDel="00E86E68">
          <w:delText>ONS 2017</w:delText>
        </w:r>
      </w:del>
      <w:ins w:id="302" w:author="Nick Bailey" w:date="2017-07-20T15:06:00Z">
        <w:r w:rsidR="00E86E68">
          <w:t>Table 1</w:t>
        </w:r>
      </w:ins>
      <w:r w:rsidR="00DF26A2">
        <w:t xml:space="preserve">). The other two </w:t>
      </w:r>
      <w:r w:rsidR="00D87E67">
        <w:t xml:space="preserve">in this group </w:t>
      </w:r>
      <w:r w:rsidR="00DF26A2">
        <w:t xml:space="preserve">have strongly polycentric forms, as indicated by the names, suggesting that centrality is a less useful measure in these </w:t>
      </w:r>
      <w:r w:rsidR="00D87E67">
        <w:t>cases</w:t>
      </w:r>
      <w:r w:rsidR="00DF26A2">
        <w:t xml:space="preserve">. </w:t>
      </w:r>
      <w:r w:rsidR="00D87E67">
        <w:t xml:space="preserve">The fourth exception is Edinburgh, a smaller monocentric city which is similar to Cambridge in having a well-preserved historic core where post-war redevelopment for social housing was heavily restricted and where demand for housing is high, and has been for some time. </w:t>
      </w:r>
      <w:r w:rsidR="00F03D9F">
        <w:t>I</w:t>
      </w:r>
      <w:r w:rsidR="00E302D9">
        <w:t>n a further three</w:t>
      </w:r>
      <w:r w:rsidR="00F03D9F">
        <w:t xml:space="preserve"> cities</w:t>
      </w:r>
      <w:r w:rsidR="00E302D9">
        <w:t xml:space="preserve">, </w:t>
      </w:r>
      <w:r w:rsidR="00F03D9F">
        <w:t xml:space="preserve">RCI </w:t>
      </w:r>
      <w:r w:rsidR="00E302D9">
        <w:t xml:space="preserve">falls below </w:t>
      </w:r>
      <w:ins w:id="303" w:author="Nick Bailey" w:date="2017-07-20T15:10:00Z">
        <w:r w:rsidR="00E86E68">
          <w:t>0</w:t>
        </w:r>
      </w:ins>
      <w:r w:rsidR="00E302D9">
        <w:t>.05</w:t>
      </w:r>
      <w:r w:rsidR="00D87E67">
        <w:t xml:space="preserve">, indicating </w:t>
      </w:r>
      <w:del w:id="304" w:author="Nick Bailey" w:date="2017-07-20T15:07:00Z">
        <w:r w:rsidR="00D87E67" w:rsidDel="00E86E68">
          <w:delText xml:space="preserve">little difference in </w:delText>
        </w:r>
      </w:del>
      <w:ins w:id="305" w:author="Nick Bailey" w:date="2017-07-20T15:07:00Z">
        <w:r w:rsidR="00E86E68">
          <w:t>low relative centralisation of poverty</w:t>
        </w:r>
      </w:ins>
      <w:del w:id="306" w:author="Nick Bailey" w:date="2017-07-20T15:07:00Z">
        <w:r w:rsidR="00D87E67" w:rsidDel="00E86E68">
          <w:delText>centrality</w:delText>
        </w:r>
      </w:del>
      <w:r w:rsidR="00D87E67">
        <w:t xml:space="preserve">. At the other end of the spectrum, the highest levels of RCI are found </w:t>
      </w:r>
      <w:ins w:id="307" w:author="Nick Bailey" w:date="2017-07-20T15:07:00Z">
        <w:r w:rsidR="00E86E68">
          <w:t xml:space="preserve">predominantly </w:t>
        </w:r>
      </w:ins>
      <w:r w:rsidR="00D87E67">
        <w:t xml:space="preserve">in the large </w:t>
      </w:r>
      <w:ins w:id="308" w:author="Nick Bailey" w:date="2017-07-20T15:07:00Z">
        <w:r w:rsidR="00E86E68">
          <w:t xml:space="preserve">monocentric </w:t>
        </w:r>
      </w:ins>
      <w:r w:rsidR="00D87E67">
        <w:t xml:space="preserve">cities. </w:t>
      </w:r>
    </w:p>
    <w:p w14:paraId="6D8B4C6B" w14:textId="46F653C5" w:rsidR="009052D0" w:rsidRDefault="009052D0" w:rsidP="005A14F7">
      <w:r>
        <w:t xml:space="preserve">Table </w:t>
      </w:r>
      <w:r w:rsidR="005A14F7">
        <w:t>2</w:t>
      </w:r>
      <w:r w:rsidR="007E5B8C">
        <w:t xml:space="preserve"> </w:t>
      </w:r>
      <w:r>
        <w:t>also shows that poverty is relatively concentrated</w:t>
      </w:r>
      <w:r w:rsidR="00944C3D">
        <w:t>. I</w:t>
      </w:r>
      <w:r w:rsidR="005A14F7">
        <w:t>ndeed, concentration is a more consistent feature</w:t>
      </w:r>
      <w:r w:rsidR="00F21FE5">
        <w:t xml:space="preserve"> across the set of cities</w:t>
      </w:r>
      <w:r w:rsidR="00944C3D">
        <w:t xml:space="preserve">; </w:t>
      </w:r>
      <w:r>
        <w:t xml:space="preserve">RDI is above </w:t>
      </w:r>
      <w:ins w:id="309" w:author="Nick Bailey" w:date="2017-07-20T15:10:00Z">
        <w:r w:rsidR="00E86E68">
          <w:t>0</w:t>
        </w:r>
      </w:ins>
      <w:r w:rsidR="00F21FE5">
        <w:t>.08</w:t>
      </w:r>
      <w:r>
        <w:t xml:space="preserve"> in every city and at every time point, indicating that Income Deprived groups tend to live in higher density neighbourhoods</w:t>
      </w:r>
      <w:del w:id="310" w:author="Nick Bailey" w:date="2017-07-20T15:07:00Z">
        <w:r w:rsidR="005A14F7" w:rsidDel="00E86E68">
          <w:delText>, as expected</w:delText>
        </w:r>
      </w:del>
      <w:r>
        <w:t xml:space="preserve">. </w:t>
      </w:r>
      <w:r w:rsidR="00E3660C">
        <w:t xml:space="preserve">For the largest cities </w:t>
      </w:r>
      <w:r w:rsidR="007E5B8C">
        <w:t>in 2004</w:t>
      </w:r>
      <w:r>
        <w:t xml:space="preserve">, </w:t>
      </w:r>
      <w:r w:rsidR="007E5B8C">
        <w:t>poverty was more strongly related to centrality than to density</w:t>
      </w:r>
      <w:r w:rsidR="00F21FE5">
        <w:t>;</w:t>
      </w:r>
      <w:r w:rsidR="00CB7C9C">
        <w:t xml:space="preserve"> </w:t>
      </w:r>
      <w:r w:rsidR="007E5B8C">
        <w:t xml:space="preserve">RCI was greater than RDI in all but </w:t>
      </w:r>
      <w:r w:rsidR="00944C3D">
        <w:t xml:space="preserve">three </w:t>
      </w:r>
      <w:r w:rsidR="005A14F7">
        <w:t xml:space="preserve">of these eleven </w:t>
      </w:r>
      <w:r w:rsidR="007E5B8C">
        <w:t>cases – London</w:t>
      </w:r>
      <w:r w:rsidR="00944C3D">
        <w:t xml:space="preserve">, Manchester </w:t>
      </w:r>
      <w:r w:rsidR="007E5B8C">
        <w:t>and Nottingham</w:t>
      </w:r>
      <w:r w:rsidR="00944C3D">
        <w:t xml:space="preserve"> were the exceptions</w:t>
      </w:r>
      <w:r w:rsidR="00CB7C9C">
        <w:t xml:space="preserve">. </w:t>
      </w:r>
      <w:r>
        <w:t xml:space="preserve">In the </w:t>
      </w:r>
      <w:r w:rsidR="00944C3D">
        <w:t xml:space="preserve">smaller </w:t>
      </w:r>
      <w:r>
        <w:t>cities</w:t>
      </w:r>
      <w:r w:rsidR="00CB7C9C">
        <w:t>, the opposite was true</w:t>
      </w:r>
      <w:r w:rsidR="005A14F7">
        <w:t xml:space="preserve"> with </w:t>
      </w:r>
      <w:r w:rsidR="00CB7C9C">
        <w:t xml:space="preserve">only three </w:t>
      </w:r>
      <w:r w:rsidR="005A14F7">
        <w:t xml:space="preserve">cases </w:t>
      </w:r>
      <w:r w:rsidR="0031703F">
        <w:t xml:space="preserve">in this group </w:t>
      </w:r>
      <w:r w:rsidR="00CB7C9C">
        <w:t xml:space="preserve">where RCI was greater than RDI </w:t>
      </w:r>
      <w:r w:rsidR="005A14F7">
        <w:t xml:space="preserve">in that initial year </w:t>
      </w:r>
      <w:r w:rsidR="00CB7C9C">
        <w:t>(</w:t>
      </w:r>
      <w:r w:rsidR="00944C3D">
        <w:t xml:space="preserve">Southampton, </w:t>
      </w:r>
      <w:r w:rsidR="00CB7C9C">
        <w:t>Coventry</w:t>
      </w:r>
      <w:r w:rsidR="00944C3D">
        <w:t xml:space="preserve"> and Wolverhampton &amp; Walsall</w:t>
      </w:r>
      <w:r w:rsidR="00CB7C9C">
        <w:t xml:space="preserve">). </w:t>
      </w:r>
    </w:p>
    <w:p w14:paraId="13FF9F3B" w14:textId="77777777" w:rsidR="005A14F7" w:rsidRDefault="005A14F7" w:rsidP="00E302D9"/>
    <w:p w14:paraId="508C65BC" w14:textId="77777777" w:rsidR="005A14F7" w:rsidRDefault="005A14F7" w:rsidP="00E302D9">
      <w:r>
        <w:t>[Table 2 about here]</w:t>
      </w:r>
    </w:p>
    <w:p w14:paraId="3527CC31" w14:textId="77777777" w:rsidR="005A14F7" w:rsidRDefault="005A14F7" w:rsidP="00E302D9"/>
    <w:p w14:paraId="52D1470C" w14:textId="15D8A060" w:rsidR="00E302D9" w:rsidDel="00755961" w:rsidRDefault="00E302D9" w:rsidP="00E302D9">
      <w:pPr>
        <w:rPr>
          <w:del w:id="311" w:author="Nick Bailey" w:date="2017-07-20T16:50:00Z"/>
        </w:rPr>
      </w:pPr>
      <w:r>
        <w:t xml:space="preserve">A finer-grained picture of the distribution of </w:t>
      </w:r>
      <w:r w:rsidR="009052D0">
        <w:t xml:space="preserve">poverty </w:t>
      </w:r>
      <w:r w:rsidR="00944C3D">
        <w:t xml:space="preserve">at the start of our study period (2004) </w:t>
      </w:r>
      <w:r>
        <w:t>is shown in Figure 1</w:t>
      </w:r>
      <w:r w:rsidR="00944C3D">
        <w:t>. This</w:t>
      </w:r>
      <w:r>
        <w:t xml:space="preserve"> </w:t>
      </w:r>
      <w:r w:rsidR="00CB7C9C">
        <w:t>plots</w:t>
      </w:r>
      <w:r>
        <w:t xml:space="preserve"> the share of </w:t>
      </w:r>
      <w:r w:rsidR="00CB7C9C">
        <w:t xml:space="preserve">the </w:t>
      </w:r>
      <w:r w:rsidR="009052D0">
        <w:t xml:space="preserve">poor </w:t>
      </w:r>
      <w:r>
        <w:t xml:space="preserve">within </w:t>
      </w:r>
      <w:r w:rsidR="00CB7C9C">
        <w:t xml:space="preserve">a </w:t>
      </w:r>
      <w:r>
        <w:t xml:space="preserve">city </w:t>
      </w:r>
      <w:r w:rsidR="00CB7C9C">
        <w:t xml:space="preserve">living in each </w:t>
      </w:r>
      <w:r>
        <w:t xml:space="preserve">decile of neighbourhoods, ordered by </w:t>
      </w:r>
      <w:r w:rsidR="009052D0">
        <w:t>centrality (d</w:t>
      </w:r>
      <w:r>
        <w:t>istance from the centre</w:t>
      </w:r>
      <w:r w:rsidR="009052D0">
        <w:t>) and by density</w:t>
      </w:r>
      <w:ins w:id="312" w:author="Nick Bailey" w:date="2017-07-20T15:08:00Z">
        <w:r w:rsidR="00E86E68">
          <w:t xml:space="preserve"> (descending)</w:t>
        </w:r>
      </w:ins>
      <w:r>
        <w:t xml:space="preserve">. </w:t>
      </w:r>
      <w:r w:rsidR="00CB7C9C">
        <w:t>Equal population d</w:t>
      </w:r>
      <w:r>
        <w:t xml:space="preserve">eciles are used so that comparisons between cities are more easily made since </w:t>
      </w:r>
      <w:r w:rsidR="00CB7C9C">
        <w:t xml:space="preserve">cities </w:t>
      </w:r>
      <w:r>
        <w:t>v</w:t>
      </w:r>
      <w:r w:rsidR="00806B57">
        <w:t>ary in spatial extent</w:t>
      </w:r>
      <w:r w:rsidR="00E06E74">
        <w:t xml:space="preserve"> and in the range of densities present</w:t>
      </w:r>
      <w:r w:rsidR="00CB7C9C">
        <w:t xml:space="preserve">. In these plots, </w:t>
      </w:r>
      <w:del w:id="313" w:author="Nick Bailey" w:date="2017-07-20T15:08:00Z">
        <w:r w:rsidR="00806B57" w:rsidDel="00E86E68">
          <w:delText>t</w:delText>
        </w:r>
        <w:r w:rsidDel="00E86E68">
          <w:delText xml:space="preserve">he line at </w:delText>
        </w:r>
      </w:del>
      <w:ins w:id="314" w:author="Nick Bailey" w:date="2017-07-20T15:08:00Z">
        <w:r w:rsidR="00E86E68">
          <w:t xml:space="preserve">a value of </w:t>
        </w:r>
      </w:ins>
      <w:r w:rsidR="00DF26A2">
        <w:t>‘</w:t>
      </w:r>
      <w:r>
        <w:t>0.1</w:t>
      </w:r>
      <w:r w:rsidR="00DF26A2">
        <w:t>’</w:t>
      </w:r>
      <w:r>
        <w:t xml:space="preserve"> (i.e. 10 per cent) </w:t>
      </w:r>
      <w:r w:rsidR="009D1272">
        <w:t xml:space="preserve">therefore </w:t>
      </w:r>
      <w:r>
        <w:t xml:space="preserve">indicates that a decile has the </w:t>
      </w:r>
      <w:r w:rsidR="00CB7C9C">
        <w:t xml:space="preserve">same </w:t>
      </w:r>
      <w:r>
        <w:t xml:space="preserve">share of </w:t>
      </w:r>
      <w:r w:rsidR="00CB7C9C">
        <w:t xml:space="preserve">those in poverty as it does of the total population. </w:t>
      </w:r>
    </w:p>
    <w:p w14:paraId="419F69A2" w14:textId="7D724A4E" w:rsidR="00661426" w:rsidRDefault="009052D0" w:rsidP="00E302D9">
      <w:r>
        <w:lastRenderedPageBreak/>
        <w:t xml:space="preserve">For </w:t>
      </w:r>
      <w:r w:rsidR="00E3660C">
        <w:t xml:space="preserve">the </w:t>
      </w:r>
      <w:r w:rsidR="00944C3D">
        <w:t>larger</w:t>
      </w:r>
      <w:r w:rsidR="00E3660C">
        <w:t xml:space="preserve"> cities, the share of </w:t>
      </w:r>
      <w:r>
        <w:t xml:space="preserve">poverty </w:t>
      </w:r>
      <w:r w:rsidR="00E3660C">
        <w:t>declines with both distance and density as expected</w:t>
      </w:r>
      <w:r w:rsidR="005A6A43">
        <w:t>,</w:t>
      </w:r>
      <w:r w:rsidR="00E3660C">
        <w:t xml:space="preserve"> </w:t>
      </w:r>
      <w:r w:rsidR="00811AAF">
        <w:t xml:space="preserve">although the relationship </w:t>
      </w:r>
      <w:r w:rsidR="001C766F">
        <w:t xml:space="preserve">of </w:t>
      </w:r>
      <w:r w:rsidR="00811AAF">
        <w:t xml:space="preserve">poverty </w:t>
      </w:r>
      <w:r w:rsidR="001C766F">
        <w:t xml:space="preserve">with </w:t>
      </w:r>
      <w:r w:rsidR="00811AAF">
        <w:t>density is generally the more consistent</w:t>
      </w:r>
      <w:r w:rsidR="001C766F">
        <w:t xml:space="preserve"> than that with centrality</w:t>
      </w:r>
      <w:r w:rsidR="00811AAF">
        <w:t xml:space="preserve">. </w:t>
      </w:r>
      <w:r w:rsidR="009D1272">
        <w:t xml:space="preserve">In every case, poverty is over-represented in the most central and most dense deciles, but </w:t>
      </w:r>
      <w:ins w:id="315" w:author="Nick Bailey" w:date="2017-07-20T15:09:00Z">
        <w:r w:rsidR="00E86E68">
          <w:t xml:space="preserve">under-represented in </w:t>
        </w:r>
      </w:ins>
      <w:r w:rsidR="009D1272">
        <w:t xml:space="preserve">(almost) </w:t>
      </w:r>
      <w:del w:id="316" w:author="Nick Bailey" w:date="2017-07-20T15:09:00Z">
        <w:r w:rsidR="009D1272" w:rsidDel="00E86E68">
          <w:delText xml:space="preserve">none </w:delText>
        </w:r>
      </w:del>
      <w:ins w:id="317" w:author="Nick Bailey" w:date="2017-07-20T15:09:00Z">
        <w:r w:rsidR="00E86E68">
          <w:t xml:space="preserve">all </w:t>
        </w:r>
      </w:ins>
      <w:r w:rsidR="009D1272">
        <w:t xml:space="preserve">of the less central or </w:t>
      </w:r>
      <w:r w:rsidR="001C766F">
        <w:t xml:space="preserve">less </w:t>
      </w:r>
      <w:r w:rsidR="009D1272">
        <w:t>dense half</w:t>
      </w:r>
      <w:r w:rsidR="001C766F">
        <w:t xml:space="preserve"> of the cities</w:t>
      </w:r>
      <w:r w:rsidR="009D1272">
        <w:t xml:space="preserve">. </w:t>
      </w:r>
      <w:r w:rsidR="00811AAF">
        <w:t>T</w:t>
      </w:r>
      <w:r w:rsidR="00E3660C">
        <w:t>here are local variations apparent</w:t>
      </w:r>
      <w:r w:rsidR="009D1272">
        <w:t xml:space="preserve">, with more pronounced centralisation in some </w:t>
      </w:r>
      <w:r w:rsidR="001C766F">
        <w:t xml:space="preserve">cases </w:t>
      </w:r>
      <w:r w:rsidR="009D1272">
        <w:t>(notably Birmingham, Leicester and Leeds)</w:t>
      </w:r>
      <w:r w:rsidR="00E3660C">
        <w:t xml:space="preserve">. In London, the most central decile already showed a share of poverty in 2004 which was only marginally above </w:t>
      </w:r>
      <w:r w:rsidR="00944C3D">
        <w:t xml:space="preserve">the </w:t>
      </w:r>
      <w:r w:rsidR="00E3660C">
        <w:t xml:space="preserve">average </w:t>
      </w:r>
      <w:r w:rsidR="00944C3D">
        <w:t xml:space="preserve">for the TTWA </w:t>
      </w:r>
      <w:r w:rsidR="00E3660C">
        <w:t xml:space="preserve">although poverty levels were higher in the next four deciles. </w:t>
      </w:r>
    </w:p>
    <w:p w14:paraId="1BA43043" w14:textId="5D4F517F" w:rsidR="009052D0" w:rsidRDefault="00E3660C" w:rsidP="00661426">
      <w:r>
        <w:t xml:space="preserve">In </w:t>
      </w:r>
      <w:r w:rsidR="00944C3D">
        <w:t xml:space="preserve">most </w:t>
      </w:r>
      <w:r w:rsidR="00661426">
        <w:t xml:space="preserve">of the smaller monocentric </w:t>
      </w:r>
      <w:r>
        <w:t xml:space="preserve">cities, the </w:t>
      </w:r>
      <w:r w:rsidR="00661426">
        <w:t xml:space="preserve">patterns were similar but in </w:t>
      </w:r>
      <w:r w:rsidR="00944C3D">
        <w:t xml:space="preserve">three </w:t>
      </w:r>
      <w:r w:rsidR="00661426">
        <w:t>cases – Edinburgh</w:t>
      </w:r>
      <w:r w:rsidR="00944C3D">
        <w:t>, Southampton</w:t>
      </w:r>
      <w:r w:rsidR="00661426">
        <w:t xml:space="preserve"> and Oxford – the peak concentration of poverty by distance was not in the first two deciles. In the </w:t>
      </w:r>
      <w:r w:rsidR="001C766F">
        <w:t xml:space="preserve">smaller </w:t>
      </w:r>
      <w:r w:rsidR="00661426">
        <w:t xml:space="preserve">polycentric cities, the distributions by centrality showed two </w:t>
      </w:r>
      <w:r w:rsidR="00944C3D">
        <w:t xml:space="preserve">or more </w:t>
      </w:r>
      <w:r w:rsidR="00661426">
        <w:t>peaks</w:t>
      </w:r>
      <w:r w:rsidR="001C766F">
        <w:t xml:space="preserve"> </w:t>
      </w:r>
      <w:r w:rsidR="00944C3D">
        <w:t xml:space="preserve">rather than a steady decline in poverty share with distance, </w:t>
      </w:r>
      <w:r w:rsidR="001C766F">
        <w:t>whereas those by density showed more continuous downward trends. The former indicate</w:t>
      </w:r>
      <w:r w:rsidR="00661426">
        <w:t xml:space="preserve"> concentrations in secondary centres</w:t>
      </w:r>
      <w:r w:rsidR="001C766F">
        <w:t xml:space="preserve"> and again </w:t>
      </w:r>
      <w:ins w:id="318" w:author="Nick Bailey" w:date="2017-07-20T15:09:00Z">
        <w:r w:rsidR="00E86E68">
          <w:t xml:space="preserve">this </w:t>
        </w:r>
      </w:ins>
      <w:r w:rsidR="001C766F">
        <w:t>underline</w:t>
      </w:r>
      <w:ins w:id="319" w:author="Nick Bailey" w:date="2017-07-20T15:09:00Z">
        <w:r w:rsidR="00E86E68">
          <w:t>s</w:t>
        </w:r>
      </w:ins>
      <w:r w:rsidR="001C766F">
        <w:t xml:space="preserve"> the problem</w:t>
      </w:r>
      <w:del w:id="320" w:author="Nick Bailey" w:date="2017-07-20T15:09:00Z">
        <w:r w:rsidR="001C766F" w:rsidDel="00E86E68">
          <w:delText>s</w:delText>
        </w:r>
      </w:del>
      <w:r w:rsidR="001C766F">
        <w:t xml:space="preserve"> of using centralisation measures in these contexts</w:t>
      </w:r>
      <w:r w:rsidR="00661426">
        <w:t xml:space="preserve">. </w:t>
      </w:r>
    </w:p>
    <w:p w14:paraId="04DC4DF7" w14:textId="77777777" w:rsidR="00CE33BD" w:rsidRDefault="00CE33BD"/>
    <w:p w14:paraId="12A7A51F" w14:textId="77777777" w:rsidR="009D1272" w:rsidRDefault="00CE33BD">
      <w:r>
        <w:t>[Figure 1 about here]</w:t>
      </w:r>
    </w:p>
    <w:p w14:paraId="44764611" w14:textId="77777777" w:rsidR="009D1272" w:rsidRDefault="009D1272"/>
    <w:p w14:paraId="086ACFAC" w14:textId="1FF3292D" w:rsidR="000B0C56" w:rsidRDefault="000B0C56" w:rsidP="000B0C56">
      <w:pPr>
        <w:pStyle w:val="Heading3"/>
      </w:pPr>
      <w:r>
        <w:t>(</w:t>
      </w:r>
      <w:r w:rsidR="005A6A43">
        <w:t>ii</w:t>
      </w:r>
      <w:r>
        <w:t xml:space="preserve">) </w:t>
      </w:r>
      <w:r w:rsidR="001378E9">
        <w:t>Decentralisation</w:t>
      </w:r>
      <w:r w:rsidR="00E442CA">
        <w:t xml:space="preserve"> and deconcentration</w:t>
      </w:r>
    </w:p>
    <w:p w14:paraId="04ADB6A1" w14:textId="1DAA164A" w:rsidR="00590AED" w:rsidRDefault="00E302D9" w:rsidP="003B3D6E">
      <w:r>
        <w:t xml:space="preserve">Changes in RCI and RDI over time give a global picture of </w:t>
      </w:r>
      <w:r w:rsidR="003D1EA3">
        <w:t xml:space="preserve">suburbanisation </w:t>
      </w:r>
      <w:r>
        <w:t>in the 25 cities</w:t>
      </w:r>
      <w:r w:rsidR="008F19D0">
        <w:t xml:space="preserve"> (Table 2</w:t>
      </w:r>
      <w:r w:rsidR="00EA2947">
        <w:t xml:space="preserve"> and Figure 2</w:t>
      </w:r>
      <w:r w:rsidR="008F19D0">
        <w:t>)</w:t>
      </w:r>
      <w:r>
        <w:t xml:space="preserve">. </w:t>
      </w:r>
      <w:r w:rsidR="008F19D0">
        <w:t xml:space="preserve">Poverty became less centralised and less concentrated in almost every case. </w:t>
      </w:r>
      <w:r w:rsidR="00FF78BA">
        <w:t>C</w:t>
      </w:r>
      <w:r w:rsidR="00C5767F">
        <w:t xml:space="preserve">hange on each </w:t>
      </w:r>
      <w:r w:rsidR="00FF78BA">
        <w:t xml:space="preserve">measure is broadly </w:t>
      </w:r>
      <w:r w:rsidR="00C5767F">
        <w:t>correlated (R=</w:t>
      </w:r>
      <w:ins w:id="321" w:author="Nick Bailey" w:date="2017-07-20T15:10:00Z">
        <w:r w:rsidR="00E86E68">
          <w:t>0</w:t>
        </w:r>
      </w:ins>
      <w:r w:rsidR="006E4252">
        <w:t>.</w:t>
      </w:r>
      <w:r w:rsidR="00C5767F">
        <w:t>5</w:t>
      </w:r>
      <w:r w:rsidR="005A6A43">
        <w:t>0</w:t>
      </w:r>
      <w:r w:rsidR="00C5767F">
        <w:t xml:space="preserve">) </w:t>
      </w:r>
      <w:r w:rsidR="005014F3">
        <w:t xml:space="preserve">but the </w:t>
      </w:r>
      <w:r w:rsidR="00211463">
        <w:t xml:space="preserve">pace of decentralisation is </w:t>
      </w:r>
      <w:r w:rsidR="001E7A38">
        <w:t xml:space="preserve">clearly </w:t>
      </w:r>
      <w:r w:rsidR="00C5767F">
        <w:t xml:space="preserve">greater </w:t>
      </w:r>
      <w:r w:rsidR="005014F3">
        <w:t xml:space="preserve">than </w:t>
      </w:r>
      <w:r w:rsidR="00211463">
        <w:t>of deconcentration</w:t>
      </w:r>
      <w:r w:rsidR="003B3D6E">
        <w:t xml:space="preserve">. </w:t>
      </w:r>
      <w:r w:rsidR="005014F3">
        <w:t>Comparing 2004 with 2015/16</w:t>
      </w:r>
      <w:r w:rsidR="001E7A38">
        <w:t xml:space="preserve">, </w:t>
      </w:r>
      <w:r w:rsidR="00211463">
        <w:t xml:space="preserve">the average reductions were </w:t>
      </w:r>
      <w:ins w:id="322" w:author="Nick Bailey" w:date="2017-07-20T15:10:00Z">
        <w:r w:rsidR="00E86E68">
          <w:t>0</w:t>
        </w:r>
      </w:ins>
      <w:r w:rsidR="006E4252">
        <w:t>.</w:t>
      </w:r>
      <w:r w:rsidR="00211463">
        <w:t xml:space="preserve">05 </w:t>
      </w:r>
      <w:r w:rsidR="003D1EA3">
        <w:t xml:space="preserve">for RCI </w:t>
      </w:r>
      <w:r w:rsidR="00211463">
        <w:t xml:space="preserve">compared with </w:t>
      </w:r>
      <w:ins w:id="323" w:author="Nick Bailey" w:date="2017-07-20T15:10:00Z">
        <w:r w:rsidR="00E86E68">
          <w:t>0</w:t>
        </w:r>
      </w:ins>
      <w:r w:rsidR="006E4252">
        <w:t>.</w:t>
      </w:r>
      <w:r w:rsidR="00211463">
        <w:t>02</w:t>
      </w:r>
      <w:r w:rsidR="00D0694F">
        <w:t xml:space="preserve"> </w:t>
      </w:r>
      <w:r w:rsidR="003D1EA3">
        <w:t xml:space="preserve">for RDI </w:t>
      </w:r>
      <w:r w:rsidR="00D0694F">
        <w:t>respectively</w:t>
      </w:r>
      <w:r w:rsidR="001E7A38">
        <w:t xml:space="preserve">. </w:t>
      </w:r>
      <w:r w:rsidR="008F19D0">
        <w:t xml:space="preserve">The cities with the greatest relative centralisation and concentration of poverty in 2004 saw the largest reductions on each measure. </w:t>
      </w:r>
      <w:r w:rsidR="00811AAF">
        <w:t xml:space="preserve">By 2015/16, </w:t>
      </w:r>
      <w:r w:rsidR="008B2E64">
        <w:t xml:space="preserve">the degree of concentration was greater than of centralisation in 20 of the 25 cities, including six of the largest eleven. </w:t>
      </w:r>
    </w:p>
    <w:p w14:paraId="1743FA5C" w14:textId="0FDD2D33" w:rsidR="00E95F90" w:rsidRDefault="008B2E64" w:rsidP="003B3D6E">
      <w:r w:rsidRPr="002666A3">
        <w:t xml:space="preserve">The pace of change was greatest </w:t>
      </w:r>
      <w:r w:rsidR="00D0694F" w:rsidRPr="002666A3">
        <w:t>in the larger cities</w:t>
      </w:r>
      <w:r w:rsidR="00A438B8">
        <w:t>,</w:t>
      </w:r>
      <w:r w:rsidR="00D0694F" w:rsidRPr="002666A3">
        <w:t xml:space="preserve"> particularly London</w:t>
      </w:r>
      <w:r w:rsidRPr="002666A3">
        <w:t xml:space="preserve"> </w:t>
      </w:r>
      <w:r w:rsidR="00863097" w:rsidRPr="002666A3">
        <w:t xml:space="preserve">which saw the </w:t>
      </w:r>
      <w:r w:rsidR="000F47E6" w:rsidRPr="002666A3">
        <w:t xml:space="preserve">biggest </w:t>
      </w:r>
      <w:r w:rsidR="00863097" w:rsidRPr="002666A3">
        <w:t xml:space="preserve">reductions in </w:t>
      </w:r>
      <w:r w:rsidR="002666A3">
        <w:t xml:space="preserve">relative </w:t>
      </w:r>
      <w:r w:rsidR="00863097" w:rsidRPr="002666A3">
        <w:t xml:space="preserve">concentration and the second </w:t>
      </w:r>
      <w:r w:rsidR="000F47E6" w:rsidRPr="002666A3">
        <w:t xml:space="preserve">biggest </w:t>
      </w:r>
      <w:r w:rsidR="008F19D0" w:rsidRPr="002666A3">
        <w:t xml:space="preserve">reduction </w:t>
      </w:r>
      <w:r w:rsidR="00863097" w:rsidRPr="002666A3">
        <w:t xml:space="preserve">in </w:t>
      </w:r>
      <w:r w:rsidR="002666A3">
        <w:t xml:space="preserve">relative </w:t>
      </w:r>
      <w:r w:rsidR="00863097" w:rsidRPr="002666A3">
        <w:t xml:space="preserve">centralisation. </w:t>
      </w:r>
      <w:del w:id="324" w:author="Nick Bailey" w:date="2017-07-20T15:10:00Z">
        <w:r w:rsidR="003D1EA3" w:rsidRPr="002666A3" w:rsidDel="00E86E68">
          <w:delText>These were the places where poverty was most centralised to start with</w:delText>
        </w:r>
        <w:r w:rsidR="002666A3" w:rsidDel="00E86E68">
          <w:delText>, and t</w:delText>
        </w:r>
      </w:del>
      <w:ins w:id="325" w:author="Nick Bailey" w:date="2017-07-20T15:10:00Z">
        <w:r w:rsidR="00E86E68">
          <w:t>T</w:t>
        </w:r>
      </w:ins>
      <w:r w:rsidR="002666A3">
        <w:t xml:space="preserve">he changes fit </w:t>
      </w:r>
      <w:r w:rsidR="00E95F90" w:rsidRPr="002666A3">
        <w:t xml:space="preserve">with our expectations </w:t>
      </w:r>
      <w:r w:rsidR="002666A3" w:rsidRPr="002666A3">
        <w:t xml:space="preserve">about the role of </w:t>
      </w:r>
      <w:ins w:id="326" w:author="Nick Bailey" w:date="2017-07-20T15:10:00Z">
        <w:r w:rsidR="00E86E68">
          <w:t xml:space="preserve">city </w:t>
        </w:r>
      </w:ins>
      <w:r w:rsidR="002666A3" w:rsidRPr="002666A3">
        <w:t>size</w:t>
      </w:r>
      <w:ins w:id="327" w:author="Nick Bailey" w:date="2017-07-20T15:11:00Z">
        <w:r w:rsidR="00E86E68">
          <w:t xml:space="preserve"> discussed above</w:t>
        </w:r>
      </w:ins>
      <w:r w:rsidR="00E95F90" w:rsidRPr="002666A3">
        <w:t>.</w:t>
      </w:r>
      <w:r w:rsidR="00E95F90">
        <w:t xml:space="preserve"> It is also </w:t>
      </w:r>
      <w:r w:rsidR="002666A3">
        <w:t xml:space="preserve">in London </w:t>
      </w:r>
      <w:r w:rsidR="00E95F90">
        <w:t xml:space="preserve">that the constraints on welfare benefits, particularly housing benefit, will have most impact </w:t>
      </w:r>
      <w:r w:rsidR="00A438B8">
        <w:t>due to high house and rental prices</w:t>
      </w:r>
      <w:r w:rsidR="00C11499">
        <w:t xml:space="preserve"> </w:t>
      </w:r>
      <w:r w:rsidR="00E95F90">
        <w:t>(</w:t>
      </w:r>
      <w:r w:rsidR="00D548F4">
        <w:t>Lupton 2011</w:t>
      </w:r>
      <w:r w:rsidR="00C11499">
        <w:t xml:space="preserve">; </w:t>
      </w:r>
      <w:r w:rsidR="00944C3D">
        <w:t>DWP 2014</w:t>
      </w:r>
      <w:r w:rsidR="00E95F90">
        <w:t xml:space="preserve">). </w:t>
      </w:r>
      <w:r w:rsidR="002666A3">
        <w:t xml:space="preserve">At the same time, it is clear that </w:t>
      </w:r>
      <w:del w:id="328" w:author="Nick Bailey" w:date="2017-07-20T15:11:00Z">
        <w:r w:rsidR="002666A3" w:rsidDel="00E86E68">
          <w:delText xml:space="preserve">the term ‘suburbanisation’ may be </w:delText>
        </w:r>
        <w:r w:rsidR="002666A3" w:rsidDel="00E86E68">
          <w:lastRenderedPageBreak/>
          <w:delText>a rather misleading on</w:delText>
        </w:r>
        <w:r w:rsidR="00A438B8" w:rsidDel="00E86E68">
          <w:delText>e</w:delText>
        </w:r>
        <w:r w:rsidR="002666A3" w:rsidDel="00E86E68">
          <w:delText>. L</w:delText>
        </w:r>
      </w:del>
      <w:ins w:id="329" w:author="Nick Bailey" w:date="2017-07-20T15:11:00Z">
        <w:r w:rsidR="00E86E68">
          <w:t>while l</w:t>
        </w:r>
      </w:ins>
      <w:r w:rsidR="002666A3">
        <w:t>ow income groups are being pushed out of the more central areas</w:t>
      </w:r>
      <w:ins w:id="330" w:author="Nick Bailey" w:date="2017-07-20T15:11:00Z">
        <w:r w:rsidR="00E86E68">
          <w:t>,</w:t>
        </w:r>
      </w:ins>
      <w:r w:rsidR="002666A3">
        <w:t xml:space="preserve"> </w:t>
      </w:r>
      <w:del w:id="331" w:author="Nick Bailey" w:date="2017-07-20T15:11:00Z">
        <w:r w:rsidR="002666A3" w:rsidDel="00E86E68">
          <w:delText xml:space="preserve">but </w:delText>
        </w:r>
      </w:del>
      <w:r w:rsidR="002666A3">
        <w:t xml:space="preserve">they are not moving to areas with </w:t>
      </w:r>
      <w:ins w:id="332" w:author="Nick Bailey" w:date="2017-07-20T15:11:00Z">
        <w:r w:rsidR="00E86E68">
          <w:t xml:space="preserve">much </w:t>
        </w:r>
      </w:ins>
      <w:r w:rsidR="002666A3">
        <w:t>low</w:t>
      </w:r>
      <w:ins w:id="333" w:author="Nick Bailey" w:date="2017-07-20T15:11:00Z">
        <w:r w:rsidR="00E86E68">
          <w:t>er</w:t>
        </w:r>
      </w:ins>
      <w:r w:rsidR="002666A3">
        <w:t xml:space="preserve"> densities as relative concentration is not falling at the same rate. Rather they are moving to less central but still relatively dense neighbourhoods. </w:t>
      </w:r>
      <w:r w:rsidR="003D1EA3">
        <w:t>For the group of larger cities</w:t>
      </w:r>
      <w:r w:rsidR="00D0694F">
        <w:t>, decentralisation is greater than deconcentration</w:t>
      </w:r>
      <w:r w:rsidR="003D1EA3">
        <w:t xml:space="preserve"> in every case</w:t>
      </w:r>
      <w:r w:rsidR="00D0694F">
        <w:t xml:space="preserve">. </w:t>
      </w:r>
    </w:p>
    <w:p w14:paraId="25E853EB" w14:textId="79C2CC92" w:rsidR="00EA2947" w:rsidRDefault="00590AED" w:rsidP="003B3D6E">
      <w:r>
        <w:t xml:space="preserve">With the </w:t>
      </w:r>
      <w:r w:rsidR="00FF78BA">
        <w:t xml:space="preserve">smaller monocentric </w:t>
      </w:r>
      <w:r>
        <w:t>cities, there is a more mixed picture</w:t>
      </w:r>
      <w:r w:rsidR="00FF78BA">
        <w:t xml:space="preserve">. Three cases (Edinburgh, Southampton and Oxford) show changes similar to </w:t>
      </w:r>
      <w:r w:rsidR="003D1EA3">
        <w:t xml:space="preserve">those in </w:t>
      </w:r>
      <w:r w:rsidR="00FF78BA">
        <w:t xml:space="preserve">the larger cities, with falls on both measures, particularly centralisation. </w:t>
      </w:r>
      <w:r w:rsidR="000F47E6">
        <w:t>Edinburgh is particularly striking since it had one of the lowest levels o</w:t>
      </w:r>
      <w:r w:rsidR="00EA2947">
        <w:t xml:space="preserve">f centralisation to start with. The </w:t>
      </w:r>
      <w:r w:rsidR="00944C3D">
        <w:t>other</w:t>
      </w:r>
      <w:r w:rsidR="00EA2947">
        <w:t xml:space="preserve"> two both have relatively poor affordability. </w:t>
      </w:r>
      <w:r w:rsidR="00FF78BA">
        <w:t xml:space="preserve">Other smaller cities show </w:t>
      </w:r>
      <w:del w:id="334" w:author="Nick Bailey" w:date="2017-07-20T15:13:00Z">
        <w:r w:rsidR="00FF78BA" w:rsidDel="00E86E68">
          <w:delText xml:space="preserve">more </w:delText>
        </w:r>
      </w:del>
      <w:ins w:id="335" w:author="Nick Bailey" w:date="2017-07-20T15:13:00Z">
        <w:r w:rsidR="00E86E68">
          <w:t xml:space="preserve">only </w:t>
        </w:r>
      </w:ins>
      <w:r w:rsidR="00FF78BA">
        <w:t>limited change</w:t>
      </w:r>
      <w:del w:id="336" w:author="Nick Bailey" w:date="2017-07-20T15:13:00Z">
        <w:r w:rsidR="000F47E6" w:rsidDel="00E86E68">
          <w:delText>s</w:delText>
        </w:r>
      </w:del>
      <w:r w:rsidR="000F47E6">
        <w:t xml:space="preserve"> on either measure,</w:t>
      </w:r>
      <w:r w:rsidR="00FF78BA">
        <w:t xml:space="preserve"> with one (Crawley) showing </w:t>
      </w:r>
      <w:r w:rsidR="00D0694F">
        <w:t xml:space="preserve">a modest </w:t>
      </w:r>
      <w:r w:rsidR="00FF78BA">
        <w:t>increas</w:t>
      </w:r>
      <w:r w:rsidR="00D0694F">
        <w:t>e</w:t>
      </w:r>
      <w:r w:rsidR="00FF78BA">
        <w:t xml:space="preserve"> </w:t>
      </w:r>
      <w:r w:rsidR="00D0694F">
        <w:t xml:space="preserve">in the </w:t>
      </w:r>
      <w:r w:rsidR="00FF78BA">
        <w:t>centralisation of poverty</w:t>
      </w:r>
      <w:r w:rsidR="000F47E6">
        <w:t xml:space="preserve"> while another </w:t>
      </w:r>
      <w:r w:rsidR="00EA2947">
        <w:t xml:space="preserve">(Medway) </w:t>
      </w:r>
      <w:r w:rsidR="000F47E6">
        <w:t>shows a modest increase in concentration</w:t>
      </w:r>
      <w:r w:rsidR="00FF78BA">
        <w:t xml:space="preserve">. </w:t>
      </w:r>
    </w:p>
    <w:p w14:paraId="5CE8368F" w14:textId="77777777" w:rsidR="00590AED" w:rsidRDefault="000F47E6" w:rsidP="003B3D6E">
      <w:r>
        <w:t>T</w:t>
      </w:r>
      <w:r w:rsidR="00FF78BA">
        <w:t>he polycentric cities</w:t>
      </w:r>
      <w:r>
        <w:t xml:space="preserve"> showed the least centralisation to start with </w:t>
      </w:r>
      <w:r w:rsidR="00163D94">
        <w:t>and they show little change on this measure</w:t>
      </w:r>
      <w:r w:rsidR="00A438B8">
        <w:t>, though the concept of ‘centralisation’ is inherently problematic in these cases</w:t>
      </w:r>
      <w:r w:rsidR="00163D94">
        <w:t xml:space="preserve">. Levels of concentration were similar to the other cities at the outset and there is little change in most cases although </w:t>
      </w:r>
      <w:r w:rsidR="00FF78BA">
        <w:t>two cases (Luton and Cambridge)</w:t>
      </w:r>
      <w:r w:rsidR="00163D94">
        <w:t xml:space="preserve"> see significant reductions. In Luton, a city with a</w:t>
      </w:r>
      <w:r w:rsidR="00EA2947">
        <w:t xml:space="preserve"> stronger</w:t>
      </w:r>
      <w:r w:rsidR="00163D94">
        <w:t xml:space="preserve"> industrial base, the concentration of poverty was one of the highest of any of the set of 25 cities at the outset</w:t>
      </w:r>
      <w:r w:rsidR="00EA2947">
        <w:t xml:space="preserve"> and it remained well above average in 2015/16</w:t>
      </w:r>
      <w:r w:rsidR="00163D94">
        <w:t xml:space="preserve">. </w:t>
      </w:r>
    </w:p>
    <w:p w14:paraId="53820422" w14:textId="77777777" w:rsidR="00B968CC" w:rsidRDefault="00B968CC" w:rsidP="003B3D6E"/>
    <w:p w14:paraId="3DE573AE" w14:textId="77777777" w:rsidR="00B968CC" w:rsidRDefault="00B968CC" w:rsidP="00863097">
      <w:r>
        <w:t>[Figure 2 about here]</w:t>
      </w:r>
    </w:p>
    <w:p w14:paraId="2693A032" w14:textId="77777777" w:rsidR="00B968CC" w:rsidRDefault="00B968CC" w:rsidP="00863097"/>
    <w:p w14:paraId="08756AAB" w14:textId="77777777" w:rsidR="00B51255" w:rsidRDefault="00B51255" w:rsidP="00B51255">
      <w:pPr>
        <w:pStyle w:val="Heading3"/>
      </w:pPr>
      <w:r>
        <w:t>(</w:t>
      </w:r>
      <w:r w:rsidR="00BD7B84">
        <w:t>i</w:t>
      </w:r>
      <w:r w:rsidR="00011B55">
        <w:t>ii</w:t>
      </w:r>
      <w:r>
        <w:t>) Relative versus absolute changes</w:t>
      </w:r>
    </w:p>
    <w:p w14:paraId="1B89E70F" w14:textId="561E5F41" w:rsidR="000E685F" w:rsidRDefault="00EA2947" w:rsidP="004F0CD2">
      <w:r>
        <w:t xml:space="preserve">We turn now to the question of whether suburbanisation occurs through relative or absolute changes in the distribution of those in poverty. </w:t>
      </w:r>
      <w:r w:rsidR="000E685F">
        <w:t xml:space="preserve">We </w:t>
      </w:r>
      <w:r w:rsidR="005A6A43">
        <w:t xml:space="preserve">do not </w:t>
      </w:r>
      <w:r w:rsidR="000E685F">
        <w:t xml:space="preserve">measure changes in the absolute number of people </w:t>
      </w:r>
      <w:r w:rsidR="00275BC9">
        <w:t xml:space="preserve">who are </w:t>
      </w:r>
      <w:r w:rsidR="000E685F">
        <w:t xml:space="preserve">poor or not-poor over time due to the </w:t>
      </w:r>
      <w:r>
        <w:t xml:space="preserve">alterations to </w:t>
      </w:r>
      <w:r w:rsidR="00135A81">
        <w:t xml:space="preserve">the Income Deprivation measure </w:t>
      </w:r>
      <w:r w:rsidR="000E685F">
        <w:t>discussed above. Instead, we loo</w:t>
      </w:r>
      <w:r w:rsidR="00944C3D">
        <w:t xml:space="preserve">k at how the share of the poor </w:t>
      </w:r>
      <w:r w:rsidR="00275BC9">
        <w:t xml:space="preserve">and </w:t>
      </w:r>
      <w:r w:rsidR="000E685F">
        <w:t xml:space="preserve">non-poor </w:t>
      </w:r>
      <w:r w:rsidR="00D0694F">
        <w:t xml:space="preserve">within each </w:t>
      </w:r>
      <w:r w:rsidR="00944C3D">
        <w:t>city shift</w:t>
      </w:r>
      <w:r w:rsidR="000E685F">
        <w:t xml:space="preserve"> over time for each </w:t>
      </w:r>
      <w:r>
        <w:t xml:space="preserve">decile </w:t>
      </w:r>
      <w:r w:rsidR="003D1EA3">
        <w:t>of neighbourhoods</w:t>
      </w:r>
      <w:r w:rsidR="000E685F">
        <w:t xml:space="preserve">. Figure </w:t>
      </w:r>
      <w:r w:rsidR="00275BC9">
        <w:t>3</w:t>
      </w:r>
      <w:r w:rsidR="000E685F">
        <w:t xml:space="preserve"> shows changes for </w:t>
      </w:r>
      <w:r w:rsidR="00135A81">
        <w:t xml:space="preserve">the </w:t>
      </w:r>
      <w:r w:rsidR="008C378D">
        <w:t xml:space="preserve">share </w:t>
      </w:r>
      <w:r w:rsidR="00135A81">
        <w:t xml:space="preserve">poor </w:t>
      </w:r>
      <w:r w:rsidR="008C378D">
        <w:t xml:space="preserve">and non-poor </w:t>
      </w:r>
      <w:r w:rsidR="000E685F">
        <w:t xml:space="preserve">by </w:t>
      </w:r>
      <w:r w:rsidR="00275BC9">
        <w:t>decile</w:t>
      </w:r>
      <w:r w:rsidR="00135A81">
        <w:t>s of distance from centre (as defined in 2004)</w:t>
      </w:r>
      <w:r w:rsidR="008C378D">
        <w:t xml:space="preserve"> while Figure 4 shows the equivalent by density</w:t>
      </w:r>
      <w:r w:rsidR="000E685F">
        <w:t xml:space="preserve">. </w:t>
      </w:r>
      <w:r>
        <w:t xml:space="preserve">Deciles are defined in 2004 so the shifts show the effects of both new housing supply and </w:t>
      </w:r>
      <w:del w:id="337" w:author="Nick Bailey" w:date="2017-07-20T15:13:00Z">
        <w:r w:rsidDel="00E86E68">
          <w:delText>the displacement of one group by the other</w:delText>
        </w:r>
      </w:del>
      <w:ins w:id="338" w:author="Nick Bailey" w:date="2017-07-20T15:13:00Z">
        <w:r w:rsidR="00E86E68">
          <w:t>changes in the occupation of the existing stock</w:t>
        </w:r>
      </w:ins>
      <w:r>
        <w:t xml:space="preserve">. </w:t>
      </w:r>
      <w:r w:rsidR="003D1EA3">
        <w:t>For each group</w:t>
      </w:r>
      <w:r>
        <w:t xml:space="preserve"> (poor or non-poor)</w:t>
      </w:r>
      <w:r w:rsidR="003D1EA3">
        <w:t>, t</w:t>
      </w:r>
      <w:r w:rsidR="000E685F">
        <w:t xml:space="preserve">he changes </w:t>
      </w:r>
      <w:r w:rsidR="00275BC9">
        <w:t xml:space="preserve">across the deciles </w:t>
      </w:r>
      <w:r w:rsidR="003D1EA3">
        <w:t xml:space="preserve">in a city </w:t>
      </w:r>
      <w:r w:rsidR="000E685F">
        <w:t xml:space="preserve">sum to zero since a gain </w:t>
      </w:r>
      <w:r w:rsidR="00135A81">
        <w:t xml:space="preserve">by one decile comes at the expense of </w:t>
      </w:r>
      <w:r w:rsidR="000E685F">
        <w:t>other</w:t>
      </w:r>
      <w:r>
        <w:t>s</w:t>
      </w:r>
      <w:r w:rsidR="000E685F">
        <w:t xml:space="preserve">. </w:t>
      </w:r>
    </w:p>
    <w:p w14:paraId="1471E220" w14:textId="0737BF1D" w:rsidR="00B51255" w:rsidRDefault="00BD7B84" w:rsidP="004F0CD2">
      <w:r>
        <w:lastRenderedPageBreak/>
        <w:t xml:space="preserve">London </w:t>
      </w:r>
      <w:r w:rsidR="00944C3D">
        <w:t>is again an exceptional case in the UK context</w:t>
      </w:r>
      <w:ins w:id="339" w:author="Nick Bailey" w:date="2017-07-20T15:13:00Z">
        <w:r w:rsidR="00E86E68">
          <w:t xml:space="preserve">. </w:t>
        </w:r>
      </w:ins>
      <w:del w:id="340" w:author="Nick Bailey" w:date="2017-07-20T15:13:00Z">
        <w:r w:rsidR="005A6A43" w:rsidDel="00E86E68">
          <w:delText>; i</w:delText>
        </w:r>
      </w:del>
      <w:ins w:id="341" w:author="Nick Bailey" w:date="2017-07-20T15:13:00Z">
        <w:r w:rsidR="00E86E68">
          <w:t>I</w:t>
        </w:r>
      </w:ins>
      <w:r w:rsidR="005A6A43">
        <w:t xml:space="preserve">t </w:t>
      </w:r>
      <w:r>
        <w:t>shows the most wholesale change</w:t>
      </w:r>
      <w:r w:rsidR="008C378D">
        <w:t xml:space="preserve"> and a pattern which is </w:t>
      </w:r>
      <w:r w:rsidR="00EA2947">
        <w:t xml:space="preserve">rather </w:t>
      </w:r>
      <w:r w:rsidR="00D0694F">
        <w:t xml:space="preserve">different to </w:t>
      </w:r>
      <w:r w:rsidR="00EA2947">
        <w:t xml:space="preserve">the </w:t>
      </w:r>
      <w:r w:rsidR="00D0694F">
        <w:t>other cities</w:t>
      </w:r>
      <w:r>
        <w:t xml:space="preserve">, with the most central five deciles all showing a </w:t>
      </w:r>
      <w:r w:rsidR="003D1EA3">
        <w:t xml:space="preserve">reduction </w:t>
      </w:r>
      <w:r>
        <w:t xml:space="preserve">in </w:t>
      </w:r>
      <w:r w:rsidR="003D1EA3">
        <w:t>the</w:t>
      </w:r>
      <w:r w:rsidR="00C06400">
        <w:t>ir</w:t>
      </w:r>
      <w:r w:rsidR="003D1EA3">
        <w:t xml:space="preserve"> </w:t>
      </w:r>
      <w:r>
        <w:t xml:space="preserve">share of </w:t>
      </w:r>
      <w:r w:rsidR="00C06400">
        <w:t xml:space="preserve">the </w:t>
      </w:r>
      <w:r>
        <w:t>poor</w:t>
      </w:r>
      <w:r w:rsidR="007F5679">
        <w:t xml:space="preserve"> and a gain in their share of </w:t>
      </w:r>
      <w:r w:rsidR="00C06400">
        <w:t xml:space="preserve">the </w:t>
      </w:r>
      <w:r w:rsidR="007F5679">
        <w:t xml:space="preserve">non-poor. </w:t>
      </w:r>
      <w:r w:rsidR="00135A81">
        <w:t>The</w:t>
      </w:r>
      <w:r w:rsidR="00F55560">
        <w:t>re is a similar picture in relation to density</w:t>
      </w:r>
      <w:r w:rsidR="00135A81">
        <w:t xml:space="preserve"> </w:t>
      </w:r>
      <w:r w:rsidR="007F5679">
        <w:t xml:space="preserve">with only </w:t>
      </w:r>
      <w:r w:rsidR="00F55560">
        <w:t>the most dense decile not show</w:t>
      </w:r>
      <w:r w:rsidR="007F5679">
        <w:t>ing</w:t>
      </w:r>
      <w:r w:rsidR="00F55560">
        <w:t xml:space="preserve"> a rise in the non-poor group</w:t>
      </w:r>
      <w:r w:rsidR="00135A81">
        <w:t>. As noted above, t</w:t>
      </w:r>
      <w:r>
        <w:t xml:space="preserve">his city showed the second greatest drop in RCI and the greatest drop in RDI. </w:t>
      </w:r>
      <w:r w:rsidR="007F5679">
        <w:t xml:space="preserve">Here </w:t>
      </w:r>
      <w:r w:rsidR="00EA2947">
        <w:t xml:space="preserve">we can clearly see </w:t>
      </w:r>
      <w:r w:rsidR="007F5679">
        <w:t xml:space="preserve">absolute suburbanisation </w:t>
      </w:r>
      <w:r w:rsidR="00EA2947">
        <w:t>underway</w:t>
      </w:r>
      <w:r w:rsidR="007F5679">
        <w:t xml:space="preserve">, </w:t>
      </w:r>
      <w:r w:rsidR="00EA2947">
        <w:t xml:space="preserve">and it is </w:t>
      </w:r>
      <w:r w:rsidR="007F5679">
        <w:t xml:space="preserve">affecting the most central half of the city. </w:t>
      </w:r>
      <w:r w:rsidR="007F3D8B">
        <w:t xml:space="preserve">Between them, the inner five deciles saw their share of the TTWA’s poor decline by 5.3 per cent. With around 1.22 million poor in London (taking the population and poverty rates from Table 1), this equates to a reduction of approximately 65,000 </w:t>
      </w:r>
      <w:ins w:id="342" w:author="Nick Bailey" w:date="2017-07-20T15:13:00Z">
        <w:r w:rsidR="00E86E68">
          <w:t xml:space="preserve">poor </w:t>
        </w:r>
      </w:ins>
      <w:r w:rsidR="007F3D8B">
        <w:t>people in an 11 year period</w:t>
      </w:r>
      <w:r w:rsidR="00015416">
        <w:t xml:space="preserve"> within this half of the city</w:t>
      </w:r>
      <w:r w:rsidR="007F3D8B">
        <w:t xml:space="preserve">. </w:t>
      </w:r>
    </w:p>
    <w:p w14:paraId="6FFC9786" w14:textId="77777777" w:rsidR="00D0694F" w:rsidRDefault="00D0694F" w:rsidP="004F0CD2"/>
    <w:p w14:paraId="484DEED5" w14:textId="77777777" w:rsidR="00D0694F" w:rsidRDefault="00D0694F" w:rsidP="004F0CD2">
      <w:r>
        <w:t>[Figures 3 and 4 about here]</w:t>
      </w:r>
    </w:p>
    <w:p w14:paraId="70D044A8" w14:textId="77777777" w:rsidR="00D0694F" w:rsidRDefault="00D0694F" w:rsidP="004F0CD2"/>
    <w:p w14:paraId="00E6D4BA" w14:textId="7882E1BE" w:rsidR="00975412" w:rsidRDefault="00BD7B84" w:rsidP="004F0CD2">
      <w:r>
        <w:t xml:space="preserve">In the </w:t>
      </w:r>
      <w:r w:rsidR="00D0694F">
        <w:t>other large</w:t>
      </w:r>
      <w:r w:rsidR="0005125E">
        <w:t>r</w:t>
      </w:r>
      <w:r w:rsidR="00D0694F">
        <w:t xml:space="preserve"> </w:t>
      </w:r>
      <w:r>
        <w:t xml:space="preserve">cities, the </w:t>
      </w:r>
      <w:r w:rsidR="00C06400">
        <w:t xml:space="preserve">changes are less </w:t>
      </w:r>
      <w:r w:rsidR="00EA2947">
        <w:t>extensive</w:t>
      </w:r>
      <w:r w:rsidR="00AC120A">
        <w:t>,</w:t>
      </w:r>
      <w:r w:rsidR="00EA2947">
        <w:t xml:space="preserve"> </w:t>
      </w:r>
      <w:r w:rsidR="007F5679">
        <w:t xml:space="preserve">but nevertheless there is clear evidence of absolute suburbanisation. </w:t>
      </w:r>
      <w:r>
        <w:t xml:space="preserve">In </w:t>
      </w:r>
      <w:r w:rsidR="0061603A">
        <w:t>terms of centrality</w:t>
      </w:r>
      <w:r>
        <w:t xml:space="preserve">, the changes </w:t>
      </w:r>
      <w:r w:rsidR="00AC120A">
        <w:t>mainly occur in</w:t>
      </w:r>
      <w:r>
        <w:t xml:space="preserve"> the most central </w:t>
      </w:r>
      <w:r w:rsidR="007F5679">
        <w:t xml:space="preserve">one or </w:t>
      </w:r>
      <w:r>
        <w:t xml:space="preserve">two deciles. </w:t>
      </w:r>
      <w:r w:rsidR="00F55560">
        <w:t xml:space="preserve">These were the locations with the </w:t>
      </w:r>
      <w:r w:rsidR="007F5679">
        <w:t xml:space="preserve">greatest over-representation </w:t>
      </w:r>
      <w:r w:rsidR="00F55560">
        <w:t>of the poor population in 2004 (</w:t>
      </w:r>
      <w:r w:rsidR="00975412">
        <w:t xml:space="preserve">see </w:t>
      </w:r>
      <w:r w:rsidR="00F55560">
        <w:t>Figure 1 above)</w:t>
      </w:r>
      <w:r w:rsidR="00975412">
        <w:t>. I</w:t>
      </w:r>
      <w:r w:rsidR="00F55560">
        <w:t>t is i</w:t>
      </w:r>
      <w:r w:rsidR="0061603A">
        <w:t>n these places that</w:t>
      </w:r>
      <w:r>
        <w:t xml:space="preserve"> the share of the city’s poor declines </w:t>
      </w:r>
      <w:r w:rsidR="00F55560">
        <w:t>most markedly</w:t>
      </w:r>
      <w:r w:rsidR="007F5679">
        <w:t xml:space="preserve"> </w:t>
      </w:r>
      <w:r w:rsidR="00975412">
        <w:t xml:space="preserve">while </w:t>
      </w:r>
      <w:r w:rsidR="007F5679">
        <w:t xml:space="preserve">the share </w:t>
      </w:r>
      <w:r w:rsidR="00975412">
        <w:t xml:space="preserve">of the </w:t>
      </w:r>
      <w:r w:rsidR="0061603A">
        <w:t xml:space="preserve">non-poor </w:t>
      </w:r>
      <w:r w:rsidR="007F5679">
        <w:t>rises</w:t>
      </w:r>
      <w:ins w:id="343" w:author="Nick Bailey" w:date="2017-07-20T15:14:00Z">
        <w:r w:rsidR="00E86E68">
          <w:t xml:space="preserve"> simultaneously</w:t>
        </w:r>
      </w:ins>
      <w:del w:id="344" w:author="Nick Bailey" w:date="2017-07-20T15:14:00Z">
        <w:r w:rsidR="007F5679" w:rsidDel="00E86E68">
          <w:delText>, indicating</w:delText>
        </w:r>
        <w:r w:rsidR="0061603A" w:rsidDel="00E86E68">
          <w:delText xml:space="preserve"> a </w:delText>
        </w:r>
        <w:r w:rsidR="00D0694F" w:rsidDel="00E86E68">
          <w:delText>direct displacement of lower income groups</w:delText>
        </w:r>
      </w:del>
      <w:r w:rsidR="007F5679">
        <w:t xml:space="preserve">. </w:t>
      </w:r>
      <w:r w:rsidR="0061603A">
        <w:t xml:space="preserve">Liverpool is </w:t>
      </w:r>
      <w:r w:rsidR="007F5679">
        <w:t>a</w:t>
      </w:r>
      <w:r w:rsidR="00015416">
        <w:t>n</w:t>
      </w:r>
      <w:r w:rsidR="007F5679">
        <w:t xml:space="preserve"> </w:t>
      </w:r>
      <w:r w:rsidR="0061603A">
        <w:t>exception here</w:t>
      </w:r>
      <w:r w:rsidR="005A6A43">
        <w:t>,</w:t>
      </w:r>
      <w:r w:rsidR="0061603A">
        <w:t xml:space="preserve"> as the rise in non-poor groups in the central decile is accompanied by </w:t>
      </w:r>
      <w:r w:rsidR="00015416">
        <w:t xml:space="preserve">only minimal </w:t>
      </w:r>
      <w:r w:rsidR="0061603A">
        <w:t>decline in the share of poor groups living there</w:t>
      </w:r>
      <w:r w:rsidR="007F5679">
        <w:t>, suggesting only relative suburbanisation in this case</w:t>
      </w:r>
      <w:r w:rsidR="0061603A">
        <w:t xml:space="preserve">. </w:t>
      </w:r>
      <w:r w:rsidR="00975412">
        <w:t>Liverpool local authority has the most affordable housing of any of the cities in our study (</w:t>
      </w:r>
      <w:del w:id="345" w:author="Nick Bailey" w:date="2017-07-20T15:15:00Z">
        <w:r w:rsidR="00975412" w:rsidDel="00E86E68">
          <w:delText>ONS 2017</w:delText>
        </w:r>
      </w:del>
      <w:ins w:id="346" w:author="Nick Bailey" w:date="2017-07-20T15:15:00Z">
        <w:r w:rsidR="00E86E68">
          <w:t>Table 1</w:t>
        </w:r>
      </w:ins>
      <w:r w:rsidR="00975412">
        <w:t>)</w:t>
      </w:r>
      <w:ins w:id="347" w:author="Nick Bailey" w:date="2017-07-20T15:15:00Z">
        <w:r w:rsidR="00E86E68">
          <w:t xml:space="preserve"> so the impacts of welfare reform are likely to be least significant here</w:t>
        </w:r>
      </w:ins>
      <w:r w:rsidR="00975412">
        <w:t xml:space="preserve">. </w:t>
      </w:r>
      <w:r w:rsidR="00015416">
        <w:t xml:space="preserve">In other cases, the absolute scale of the impacts is again substantial: for Manchester, we can estimate 13,000 fewer poor living in the inner two deciles, 9000 fewer in Birmingham and 6000 fewer in Glasgow. Across the eleven larger cities, the number of poor in the inner two deciles has declined by about 80,000. </w:t>
      </w:r>
    </w:p>
    <w:p w14:paraId="327B8211" w14:textId="66942C4F" w:rsidR="0061603A" w:rsidRDefault="0061603A" w:rsidP="004F0CD2">
      <w:r>
        <w:t>In relation to density</w:t>
      </w:r>
      <w:r w:rsidR="00015416">
        <w:t xml:space="preserve"> (Figure 4)</w:t>
      </w:r>
      <w:r>
        <w:t xml:space="preserve">, </w:t>
      </w:r>
      <w:r w:rsidR="00793FE1">
        <w:t xml:space="preserve">it is less clear that the process underway involves absolute displacement. Rather </w:t>
      </w:r>
      <w:r>
        <w:t xml:space="preserve">the picture is </w:t>
      </w:r>
      <w:r w:rsidR="00793FE1">
        <w:t xml:space="preserve">of </w:t>
      </w:r>
      <w:r w:rsidR="007F5679">
        <w:t>a general drift of both groups towards less densely occupied deciles</w:t>
      </w:r>
      <w:r w:rsidR="00793FE1">
        <w:t xml:space="preserve">. In the </w:t>
      </w:r>
      <w:r w:rsidR="005A6A43">
        <w:t>densest</w:t>
      </w:r>
      <w:r w:rsidR="00793FE1">
        <w:t xml:space="preserve"> decile, there is a sharper fall in the share of poor </w:t>
      </w:r>
      <w:r w:rsidR="00015416">
        <w:t>in most cases</w:t>
      </w:r>
      <w:r w:rsidR="005A6A43">
        <w:t>,</w:t>
      </w:r>
      <w:r w:rsidR="00015416">
        <w:t xml:space="preserve"> </w:t>
      </w:r>
      <w:r w:rsidR="00793FE1">
        <w:t>but much less sign of an increasing share of non-poor</w:t>
      </w:r>
      <w:r w:rsidR="00015416">
        <w:t xml:space="preserve"> in the same locations</w:t>
      </w:r>
      <w:r>
        <w:t xml:space="preserve">. </w:t>
      </w:r>
      <w:r w:rsidR="00793FE1">
        <w:t xml:space="preserve">A couple of </w:t>
      </w:r>
      <w:r>
        <w:t xml:space="preserve">cities see </w:t>
      </w:r>
      <w:r w:rsidR="00793FE1">
        <w:t xml:space="preserve">some </w:t>
      </w:r>
      <w:r>
        <w:t xml:space="preserve">replacement of poor by non-poor groups </w:t>
      </w:r>
      <w:r w:rsidR="00975412">
        <w:t xml:space="preserve">in the most dense </w:t>
      </w:r>
      <w:r w:rsidR="00793FE1">
        <w:t xml:space="preserve">areas </w:t>
      </w:r>
      <w:r>
        <w:t>(</w:t>
      </w:r>
      <w:r w:rsidR="00975412">
        <w:t>Leicester or Nottingham</w:t>
      </w:r>
      <w:r>
        <w:t xml:space="preserve">, for </w:t>
      </w:r>
      <w:r>
        <w:lastRenderedPageBreak/>
        <w:t xml:space="preserve">example) </w:t>
      </w:r>
      <w:r w:rsidR="00975412">
        <w:t xml:space="preserve">but </w:t>
      </w:r>
      <w:r w:rsidR="00793FE1">
        <w:t>o</w:t>
      </w:r>
      <w:r>
        <w:t>ther</w:t>
      </w:r>
      <w:r w:rsidR="00975412">
        <w:t xml:space="preserve"> citie</w:t>
      </w:r>
      <w:r>
        <w:t>s</w:t>
      </w:r>
      <w:r w:rsidR="005A6A43">
        <w:t xml:space="preserve"> – such as Glasgow -</w:t>
      </w:r>
      <w:r>
        <w:t xml:space="preserve"> see a </w:t>
      </w:r>
      <w:r w:rsidR="00975412">
        <w:t xml:space="preserve">reduction in the proportion </w:t>
      </w:r>
      <w:r>
        <w:t xml:space="preserve">of poor </w:t>
      </w:r>
      <w:r w:rsidR="00975412">
        <w:t xml:space="preserve">people </w:t>
      </w:r>
      <w:r w:rsidR="00793FE1">
        <w:t xml:space="preserve">without </w:t>
      </w:r>
      <w:r w:rsidR="00975412">
        <w:t xml:space="preserve">simultaneous </w:t>
      </w:r>
      <w:r>
        <w:t>in-movement of non-poor</w:t>
      </w:r>
      <w:r w:rsidR="00DE3B31">
        <w:t xml:space="preserve">. </w:t>
      </w:r>
    </w:p>
    <w:p w14:paraId="47399D3E" w14:textId="0FC3EDEB" w:rsidR="00975412" w:rsidRDefault="00C06400" w:rsidP="004F0CD2">
      <w:r w:rsidRPr="00C06400">
        <w:t xml:space="preserve">With the smaller </w:t>
      </w:r>
      <w:r w:rsidR="00793FE1">
        <w:t xml:space="preserve">monocentric </w:t>
      </w:r>
      <w:r w:rsidRPr="00C06400">
        <w:t>cities</w:t>
      </w:r>
      <w:r>
        <w:t xml:space="preserve">, the picture is </w:t>
      </w:r>
      <w:r w:rsidR="00793FE1">
        <w:t xml:space="preserve">even </w:t>
      </w:r>
      <w:r>
        <w:t xml:space="preserve">more </w:t>
      </w:r>
      <w:r w:rsidR="00793FE1">
        <w:t>varied</w:t>
      </w:r>
      <w:r>
        <w:t xml:space="preserve">. </w:t>
      </w:r>
      <w:r w:rsidR="002B3A6B">
        <w:t xml:space="preserve">The cities where poverty became more decentralised </w:t>
      </w:r>
      <w:r w:rsidR="00015416">
        <w:t xml:space="preserve">and </w:t>
      </w:r>
      <w:r w:rsidR="002B3A6B">
        <w:t xml:space="preserve">deconcentrated - </w:t>
      </w:r>
      <w:r w:rsidR="00195AE1">
        <w:t>Edinburgh, Southampton</w:t>
      </w:r>
      <w:r w:rsidR="00015416">
        <w:t xml:space="preserve"> </w:t>
      </w:r>
      <w:r w:rsidR="00195AE1">
        <w:t>and Oxford</w:t>
      </w:r>
      <w:r w:rsidR="002B3A6B">
        <w:t xml:space="preserve"> - </w:t>
      </w:r>
      <w:r>
        <w:t>show a process of decentralisation which is similar to the larger cities</w:t>
      </w:r>
      <w:r w:rsidR="00975412">
        <w:t xml:space="preserve">. </w:t>
      </w:r>
      <w:r w:rsidR="00F83EEE">
        <w:t xml:space="preserve">The change in Edinburgh appears especially widespread, with the inner five deciles all showing a declining share of the poor, equivalent to a reduction of around 4000. </w:t>
      </w:r>
      <w:r w:rsidR="00793FE1">
        <w:t>Here, t</w:t>
      </w:r>
      <w:r w:rsidR="00975412">
        <w:t xml:space="preserve">here is </w:t>
      </w:r>
      <w:r w:rsidR="00793FE1">
        <w:t xml:space="preserve">evidence of </w:t>
      </w:r>
      <w:r w:rsidR="00975412">
        <w:t>absolute suburbanisation</w:t>
      </w:r>
      <w:r w:rsidR="005D179F">
        <w:t xml:space="preserve"> </w:t>
      </w:r>
      <w:r w:rsidR="00975412">
        <w:t>as the most central deciles lose</w:t>
      </w:r>
      <w:r w:rsidR="005D179F">
        <w:t xml:space="preserve"> </w:t>
      </w:r>
      <w:r w:rsidR="00975412">
        <w:t xml:space="preserve">their </w:t>
      </w:r>
      <w:r w:rsidR="005D179F">
        <w:t>share of the poor population while gaining share of the non-poor</w:t>
      </w:r>
      <w:r w:rsidR="00793FE1">
        <w:t xml:space="preserve">, although </w:t>
      </w:r>
      <w:r w:rsidR="00975412">
        <w:t xml:space="preserve">the changes are not as sharply defined as with the </w:t>
      </w:r>
      <w:r w:rsidR="00793FE1">
        <w:t>large cities</w:t>
      </w:r>
      <w:r w:rsidR="00195AE1">
        <w:t xml:space="preserve">. </w:t>
      </w:r>
      <w:r w:rsidR="00793FE1">
        <w:t>In terms of concentration</w:t>
      </w:r>
      <w:r w:rsidR="00975412">
        <w:t>, b</w:t>
      </w:r>
      <w:r w:rsidR="005D179F">
        <w:t>oth poor and non-poor are moving towards less dense neighbourhoods in these cities</w:t>
      </w:r>
      <w:r w:rsidR="00793FE1">
        <w:t xml:space="preserve"> so it is the faster pace of </w:t>
      </w:r>
      <w:r w:rsidR="00F83EEE">
        <w:t>out-</w:t>
      </w:r>
      <w:r w:rsidR="00793FE1">
        <w:t xml:space="preserve">movement by </w:t>
      </w:r>
      <w:r w:rsidR="005D179F">
        <w:t xml:space="preserve">the poor </w:t>
      </w:r>
      <w:r w:rsidR="00793FE1">
        <w:t>which produces relative de</w:t>
      </w:r>
      <w:r w:rsidR="005D179F">
        <w:t>concentration</w:t>
      </w:r>
      <w:del w:id="348" w:author="Nick Bailey" w:date="2017-07-20T15:15:00Z">
        <w:r w:rsidR="00793FE1" w:rsidDel="00E86E68">
          <w:delText xml:space="preserve"> but this does not look like </w:delText>
        </w:r>
        <w:r w:rsidR="002B3A6B" w:rsidDel="00E86E68">
          <w:delText xml:space="preserve">the same process of direct </w:delText>
        </w:r>
        <w:r w:rsidR="00793FE1" w:rsidDel="00E86E68">
          <w:delText>displacement</w:delText>
        </w:r>
      </w:del>
      <w:r w:rsidR="00793FE1">
        <w:t>. In the other cities</w:t>
      </w:r>
      <w:r w:rsidR="002B3A6B">
        <w:t xml:space="preserve"> in this group</w:t>
      </w:r>
      <w:r w:rsidR="00793FE1">
        <w:t xml:space="preserve">, </w:t>
      </w:r>
      <w:r w:rsidR="002B3A6B">
        <w:t>the patterns of change are much more similar for poor and non-poor which is why relative centralisation and concentration were little changed in these cases.</w:t>
      </w:r>
    </w:p>
    <w:p w14:paraId="08523B6A" w14:textId="4718F2FB" w:rsidR="00C06400" w:rsidRDefault="00195AE1" w:rsidP="004F0CD2">
      <w:r>
        <w:t xml:space="preserve">For the </w:t>
      </w:r>
      <w:r w:rsidR="005D179F">
        <w:t>polycentric</w:t>
      </w:r>
      <w:r w:rsidR="002B3A6B">
        <w:t xml:space="preserve"> </w:t>
      </w:r>
      <w:r w:rsidR="00F83EEE">
        <w:t>group</w:t>
      </w:r>
      <w:r w:rsidR="005D179F">
        <w:t xml:space="preserve">, </w:t>
      </w:r>
      <w:r w:rsidR="002B3A6B">
        <w:t>only Luton and Cambridge showed both decentrali</w:t>
      </w:r>
      <w:r w:rsidR="00F21AA7">
        <w:t>s</w:t>
      </w:r>
      <w:r w:rsidR="002B3A6B">
        <w:t xml:space="preserve">ation and deconcentration. Both </w:t>
      </w:r>
      <w:r w:rsidR="00F21AA7">
        <w:t>show</w:t>
      </w:r>
      <w:r w:rsidR="002B3A6B">
        <w:t xml:space="preserve"> evidence of </w:t>
      </w:r>
      <w:del w:id="349" w:author="Nick Bailey" w:date="2017-07-20T15:15:00Z">
        <w:r w:rsidR="002B3A6B" w:rsidDel="00E86E68">
          <w:delText xml:space="preserve">the displacement of </w:delText>
        </w:r>
      </w:del>
      <w:ins w:id="350" w:author="Nick Bailey" w:date="2017-07-20T15:15:00Z">
        <w:r w:rsidR="00E86E68">
          <w:t xml:space="preserve">a shift from </w:t>
        </w:r>
      </w:ins>
      <w:r w:rsidR="002B3A6B">
        <w:t xml:space="preserve">poor </w:t>
      </w:r>
      <w:del w:id="351" w:author="Nick Bailey" w:date="2017-07-20T15:15:00Z">
        <w:r w:rsidR="002B3A6B" w:rsidDel="00E86E68">
          <w:delText xml:space="preserve">by </w:delText>
        </w:r>
      </w:del>
      <w:ins w:id="352" w:author="Nick Bailey" w:date="2017-07-20T15:15:00Z">
        <w:r w:rsidR="00E86E68">
          <w:t xml:space="preserve">to </w:t>
        </w:r>
      </w:ins>
      <w:r w:rsidR="002B3A6B">
        <w:t xml:space="preserve">non-poor in the most central decile and, in Luton’s case, also the densest decile, but patterns are more varied in other parts of these cities. For the </w:t>
      </w:r>
      <w:r w:rsidR="00AC120A">
        <w:t xml:space="preserve">four </w:t>
      </w:r>
      <w:r w:rsidR="002B3A6B">
        <w:t xml:space="preserve">remaining </w:t>
      </w:r>
      <w:r w:rsidR="00AC120A">
        <w:t>polycentric regions</w:t>
      </w:r>
      <w:r w:rsidR="002B3A6B">
        <w:t xml:space="preserve">, </w:t>
      </w:r>
      <w:r w:rsidR="00F21AA7">
        <w:t xml:space="preserve">however, </w:t>
      </w:r>
      <w:r w:rsidR="002B3A6B">
        <w:t xml:space="preserve">the main </w:t>
      </w:r>
      <w:r w:rsidR="005D179F">
        <w:t>change is the deconcentration of the population</w:t>
      </w:r>
      <w:r w:rsidR="002B3A6B">
        <w:t>, poor and non-poor,</w:t>
      </w:r>
      <w:r w:rsidR="005D179F">
        <w:t xml:space="preserve"> rather than the </w:t>
      </w:r>
      <w:r w:rsidR="00F21AA7">
        <w:t xml:space="preserve">direct </w:t>
      </w:r>
      <w:del w:id="353" w:author="Nick Bailey" w:date="2017-07-20T15:15:00Z">
        <w:r w:rsidR="002B3A6B" w:rsidDel="00E86E68">
          <w:delText xml:space="preserve">displacement </w:delText>
        </w:r>
      </w:del>
      <w:ins w:id="354" w:author="Nick Bailey" w:date="2017-07-20T15:15:00Z">
        <w:r w:rsidR="00E86E68">
          <w:t>substitu</w:t>
        </w:r>
      </w:ins>
      <w:ins w:id="355" w:author="Nick Bailey" w:date="2017-07-20T15:16:00Z">
        <w:r w:rsidR="00E86E68">
          <w:t xml:space="preserve">tion </w:t>
        </w:r>
      </w:ins>
      <w:r w:rsidR="002B3A6B">
        <w:t xml:space="preserve">of one </w:t>
      </w:r>
      <w:del w:id="356" w:author="Nick Bailey" w:date="2017-07-20T15:16:00Z">
        <w:r w:rsidR="002B3A6B" w:rsidDel="00E86E68">
          <w:delText xml:space="preserve">by </w:delText>
        </w:r>
      </w:del>
      <w:ins w:id="357" w:author="Nick Bailey" w:date="2017-07-20T15:16:00Z">
        <w:r w:rsidR="00E86E68">
          <w:t xml:space="preserve">for </w:t>
        </w:r>
      </w:ins>
      <w:r w:rsidR="002B3A6B">
        <w:t>another</w:t>
      </w:r>
      <w:r w:rsidR="00F21AA7">
        <w:t xml:space="preserve"> so again it is difficult to see this as a process of absolute suburbanisation</w:t>
      </w:r>
      <w:r w:rsidR="002B3A6B">
        <w:t xml:space="preserve">. </w:t>
      </w:r>
    </w:p>
    <w:p w14:paraId="55BE123F" w14:textId="74DB573E" w:rsidR="00011B55" w:rsidRPr="000B0C56" w:rsidRDefault="00011B55" w:rsidP="00011B55">
      <w:pPr>
        <w:pStyle w:val="Heading3"/>
      </w:pPr>
      <w:r>
        <w:t xml:space="preserve">(iv) </w:t>
      </w:r>
      <w:r w:rsidR="00FF6C39">
        <w:t xml:space="preserve">Suburbanisation and </w:t>
      </w:r>
      <w:ins w:id="358" w:author="Nick Bailey" w:date="2017-07-20T15:16:00Z">
        <w:r w:rsidR="009476B9">
          <w:t xml:space="preserve">spatial </w:t>
        </w:r>
      </w:ins>
      <w:r w:rsidR="00E163E2">
        <w:t>segregation</w:t>
      </w:r>
    </w:p>
    <w:p w14:paraId="77CED253" w14:textId="0EA3C3CB" w:rsidR="00F21AA7" w:rsidRDefault="005D179F" w:rsidP="008B2E64">
      <w:r>
        <w:t xml:space="preserve">Up to now, the paper has focussed on </w:t>
      </w:r>
      <w:del w:id="359" w:author="Nick Bailey" w:date="2017-07-20T16:51:00Z">
        <w:r w:rsidDel="00136A94">
          <w:delText xml:space="preserve">the </w:delText>
        </w:r>
        <w:r w:rsidR="00F21AA7" w:rsidDel="00136A94">
          <w:delText>process</w:delText>
        </w:r>
        <w:r w:rsidR="00854B55" w:rsidDel="00136A94">
          <w:delText>es</w:delText>
        </w:r>
        <w:r w:rsidR="00F21AA7" w:rsidDel="00136A94">
          <w:delText xml:space="preserve"> of </w:delText>
        </w:r>
      </w:del>
      <w:r>
        <w:t>suburbanisation</w:t>
      </w:r>
      <w:del w:id="360" w:author="Nick Bailey" w:date="2017-07-20T16:51:00Z">
        <w:r w:rsidDel="00136A94">
          <w:delText>, noting the variation</w:delText>
        </w:r>
        <w:r w:rsidR="00F21AA7" w:rsidDel="00136A94">
          <w:delText>s</w:delText>
        </w:r>
        <w:r w:rsidDel="00136A94">
          <w:delText xml:space="preserve"> between cities, </w:delText>
        </w:r>
      </w:del>
      <w:ins w:id="361" w:author="Nick Bailey" w:date="2017-07-20T16:51:00Z">
        <w:r w:rsidR="00136A94">
          <w:t xml:space="preserve"> </w:t>
        </w:r>
      </w:ins>
      <w:r>
        <w:t xml:space="preserve">but this has served to mask </w:t>
      </w:r>
      <w:r w:rsidR="00AC120A">
        <w:t>an</w:t>
      </w:r>
      <w:r>
        <w:t xml:space="preserve"> important shift</w:t>
      </w:r>
      <w:del w:id="362" w:author="Nick Bailey" w:date="2017-07-20T16:51:00Z">
        <w:r w:rsidR="00AC120A" w:rsidDel="00136A94">
          <w:delText>,</w:delText>
        </w:r>
      </w:del>
      <w:r>
        <w:t xml:space="preserve"> common to almost</w:t>
      </w:r>
      <w:ins w:id="363" w:author="Nick Bailey" w:date="2017-07-20T15:16:00Z">
        <w:r w:rsidR="009476B9">
          <w:t xml:space="preserve"> all of our cities</w:t>
        </w:r>
      </w:ins>
      <w:r>
        <w:t xml:space="preserve">: </w:t>
      </w:r>
      <w:r w:rsidR="00F21AA7">
        <w:t xml:space="preserve">the </w:t>
      </w:r>
      <w:r>
        <w:t xml:space="preserve">reduction in levels of spatial segregation </w:t>
      </w:r>
      <w:ins w:id="364" w:author="Nick Bailey" w:date="2017-07-20T15:16:00Z">
        <w:r w:rsidR="009476B9">
          <w:t xml:space="preserve">or unevenness </w:t>
        </w:r>
      </w:ins>
      <w:r>
        <w:t>(</w:t>
      </w:r>
      <w:r w:rsidR="00F83EEE">
        <w:t xml:space="preserve">last three columns of </w:t>
      </w:r>
      <w:r>
        <w:t xml:space="preserve">Table 2). </w:t>
      </w:r>
      <w:ins w:id="365" w:author="Nick Bailey" w:date="2017-07-20T15:17:00Z">
        <w:r w:rsidR="009476B9">
          <w:t xml:space="preserve">Spatial segregation is a ubiquitous feature of modern and post-modern cities, and one which is frequently seen as problematic by governments </w:t>
        </w:r>
      </w:ins>
      <w:ins w:id="366" w:author="Nick Bailey" w:date="2017-07-20T15:18:00Z">
        <w:r w:rsidR="009476B9">
          <w:t>(</w:t>
        </w:r>
      </w:ins>
      <w:ins w:id="367" w:author="Nick Bailey" w:date="2017-07-20T15:19:00Z">
        <w:r w:rsidR="009476B9">
          <w:t>Livingston et al</w:t>
        </w:r>
      </w:ins>
      <w:ins w:id="368" w:author="Nick Bailey" w:date="2017-07-20T15:20:00Z">
        <w:r w:rsidR="009476B9">
          <w:t xml:space="preserve"> 2013). </w:t>
        </w:r>
      </w:ins>
      <w:ins w:id="369" w:author="Nick Bailey" w:date="2017-07-20T15:18:00Z">
        <w:r w:rsidR="009476B9">
          <w:t xml:space="preserve">Musterd et al </w:t>
        </w:r>
      </w:ins>
      <w:ins w:id="370" w:author="Nick Bailey" w:date="2017-07-20T15:20:00Z">
        <w:r w:rsidR="009476B9">
          <w:t>(</w:t>
        </w:r>
      </w:ins>
      <w:ins w:id="371" w:author="Nick Bailey" w:date="2017-07-20T15:18:00Z">
        <w:r w:rsidR="009476B9">
          <w:t>2016)</w:t>
        </w:r>
      </w:ins>
      <w:ins w:id="372" w:author="Nick Bailey" w:date="2017-07-20T15:20:00Z">
        <w:r w:rsidR="009476B9">
          <w:t xml:space="preserve"> argue that segregation has been rising in European cities, at least in their group of capital cities</w:t>
        </w:r>
      </w:ins>
      <w:ins w:id="373" w:author="Nick Bailey" w:date="2017-07-20T15:18:00Z">
        <w:r w:rsidR="009476B9">
          <w:t xml:space="preserve">. </w:t>
        </w:r>
      </w:ins>
      <w:ins w:id="374" w:author="Nick Bailey" w:date="2017-07-20T15:21:00Z">
        <w:r w:rsidR="009476B9">
          <w:t>Direct comparisons of levels of segregation are problem</w:t>
        </w:r>
      </w:ins>
      <w:ins w:id="375" w:author="Nick Bailey" w:date="2017-07-20T15:22:00Z">
        <w:r w:rsidR="009476B9">
          <w:t xml:space="preserve">atic since they depend so much on the set of neighbourhood units used </w:t>
        </w:r>
      </w:ins>
      <w:ins w:id="376" w:author="Nick Bailey" w:date="2017-07-20T16:51:00Z">
        <w:r w:rsidR="00136A94">
          <w:t xml:space="preserve">to divide up each city </w:t>
        </w:r>
      </w:ins>
      <w:ins w:id="377" w:author="Nick Bailey" w:date="2017-07-20T15:22:00Z">
        <w:r w:rsidR="009476B9">
          <w:t xml:space="preserve">but it is clear that, </w:t>
        </w:r>
      </w:ins>
      <w:del w:id="378" w:author="Nick Bailey" w:date="2017-07-20T15:20:00Z">
        <w:r w:rsidR="008B2E64" w:rsidDel="009476B9">
          <w:delText xml:space="preserve">Over </w:delText>
        </w:r>
        <w:r w:rsidDel="009476B9">
          <w:delText xml:space="preserve">the </w:delText>
        </w:r>
        <w:r w:rsidR="008B2E64" w:rsidDel="009476B9">
          <w:delText>period</w:delText>
        </w:r>
      </w:del>
      <w:ins w:id="379" w:author="Nick Bailey" w:date="2017-07-20T15:22:00Z">
        <w:r w:rsidR="009476B9">
          <w:t>f</w:t>
        </w:r>
      </w:ins>
      <w:ins w:id="380" w:author="Nick Bailey" w:date="2017-07-20T15:20:00Z">
        <w:r w:rsidR="009476B9">
          <w:t>or our group of British cities</w:t>
        </w:r>
      </w:ins>
      <w:ins w:id="381" w:author="Nick Bailey" w:date="2017-07-20T15:22:00Z">
        <w:r w:rsidR="009476B9">
          <w:t xml:space="preserve"> at least</w:t>
        </w:r>
      </w:ins>
      <w:ins w:id="382" w:author="Nick Bailey" w:date="2017-07-20T15:20:00Z">
        <w:r w:rsidR="009476B9">
          <w:t xml:space="preserve">, </w:t>
        </w:r>
      </w:ins>
      <w:del w:id="383" w:author="Nick Bailey" w:date="2017-07-20T15:22:00Z">
        <w:r w:rsidR="008B2E64" w:rsidDel="009476B9">
          <w:delText xml:space="preserve">, </w:delText>
        </w:r>
      </w:del>
      <w:ins w:id="384" w:author="Nick Bailey" w:date="2017-07-20T15:22:00Z">
        <w:r w:rsidR="009476B9">
          <w:t xml:space="preserve">segregation has been declining in this period. </w:t>
        </w:r>
      </w:ins>
      <w:r w:rsidR="00D24404">
        <w:t>D fell from an average of .36 to .32</w:t>
      </w:r>
      <w:r w:rsidR="00D10A78">
        <w:t xml:space="preserve"> with </w:t>
      </w:r>
      <w:r w:rsidR="00F83EEE">
        <w:t xml:space="preserve">mean </w:t>
      </w:r>
      <w:r w:rsidR="00D10A78">
        <w:t>falls similar for the three groups</w:t>
      </w:r>
      <w:r w:rsidR="00F83EEE">
        <w:t xml:space="preserve"> of cities</w:t>
      </w:r>
      <w:r w:rsidR="00D24404">
        <w:t xml:space="preserve">. </w:t>
      </w:r>
      <w:r w:rsidR="00F21AA7">
        <w:t xml:space="preserve">If we examine the measure across all the </w:t>
      </w:r>
      <w:r w:rsidR="00F21AA7">
        <w:lastRenderedPageBreak/>
        <w:t>intervening years</w:t>
      </w:r>
      <w:r w:rsidR="00854B55">
        <w:t xml:space="preserve"> (not shown)</w:t>
      </w:r>
      <w:r w:rsidR="00F21AA7">
        <w:t>, we see a steady and continuous decline in almost every case</w:t>
      </w:r>
      <w:r w:rsidR="005A6A43">
        <w:t>,</w:t>
      </w:r>
      <w:r w:rsidR="00F21AA7">
        <w:t xml:space="preserve"> indicating this change is not merely noise. </w:t>
      </w:r>
    </w:p>
    <w:p w14:paraId="5467B961" w14:textId="4188EA07" w:rsidR="00FF6C39" w:rsidRDefault="00D10A78" w:rsidP="008B2E64">
      <w:r>
        <w:t>In general, greater falls were seen in cities which had higher starting levels of segregation</w:t>
      </w:r>
      <w:r w:rsidR="00BC0D39">
        <w:t xml:space="preserve">. The larger cities had slightly more segregation in 2004 and almost all showed substantial reductions by 2015/16 (2012 for the two Scottish cities). </w:t>
      </w:r>
      <w:r>
        <w:t>Leeds</w:t>
      </w:r>
      <w:r w:rsidR="00BC0D39">
        <w:t>, and to a lesser extent Sheffield,</w:t>
      </w:r>
      <w:r>
        <w:t xml:space="preserve"> </w:t>
      </w:r>
      <w:r w:rsidR="00BC0D39">
        <w:t xml:space="preserve">appear slightly different with the former having the highest level of segregation in 2004 and one of the lower reductions. London had </w:t>
      </w:r>
      <w:ins w:id="385" w:author="Nick Bailey" w:date="2017-07-20T15:21:00Z">
        <w:r w:rsidR="009476B9">
          <w:t xml:space="preserve">a lower starting point but </w:t>
        </w:r>
      </w:ins>
      <w:r w:rsidR="00BC0D39">
        <w:t xml:space="preserve">the second largest reduction in segregation (from .34 to .28, down .06), again reflecting the scale of change underway there. For the smaller monocentric cities, Edinburgh had the highest initial segregation and the greatest fall. </w:t>
      </w:r>
      <w:r>
        <w:t xml:space="preserve">Reductions in segregation </w:t>
      </w:r>
      <w:r w:rsidR="00CE176F">
        <w:t>correlate with c</w:t>
      </w:r>
      <w:r w:rsidR="008B2E64">
        <w:t>hanges in centr</w:t>
      </w:r>
      <w:r w:rsidR="00D24404">
        <w:t>alisation and concentration (</w:t>
      </w:r>
      <w:ins w:id="386" w:author="Nick Bailey" w:date="2017-07-20T16:52:00Z">
        <w:r w:rsidR="00136A94">
          <w:t>0</w:t>
        </w:r>
      </w:ins>
      <w:r w:rsidR="00D24404">
        <w:t>.4</w:t>
      </w:r>
      <w:r w:rsidR="005A6A43">
        <w:t>0</w:t>
      </w:r>
      <w:r w:rsidR="00D24404">
        <w:t xml:space="preserve"> and </w:t>
      </w:r>
      <w:ins w:id="387" w:author="Nick Bailey" w:date="2017-07-20T16:53:00Z">
        <w:r w:rsidR="00136A94">
          <w:t>0</w:t>
        </w:r>
      </w:ins>
      <w:r w:rsidR="00D24404">
        <w:t>.6</w:t>
      </w:r>
      <w:r w:rsidR="005A6A43">
        <w:t>0</w:t>
      </w:r>
      <w:r w:rsidR="00F83EEE">
        <w:t xml:space="preserve"> respectively</w:t>
      </w:r>
      <w:r w:rsidR="008B2E64">
        <w:t xml:space="preserve">). </w:t>
      </w:r>
    </w:p>
    <w:p w14:paraId="2A3FA890" w14:textId="66774F9A" w:rsidR="003C2090" w:rsidRDefault="003C2090" w:rsidP="0009348E">
      <w:r>
        <w:t xml:space="preserve">This </w:t>
      </w:r>
      <w:r w:rsidR="00F83EEE">
        <w:t xml:space="preserve">analysis </w:t>
      </w:r>
      <w:r>
        <w:t xml:space="preserve">puts the processes of suburbanisation is a rather different light. On the basis of these figures, suburbanisation could be portrayed as a </w:t>
      </w:r>
      <w:del w:id="388" w:author="Nick Bailey" w:date="2017-07-20T15:23:00Z">
        <w:r w:rsidDel="009476B9">
          <w:delText xml:space="preserve">route </w:delText>
        </w:r>
      </w:del>
      <w:ins w:id="389" w:author="Nick Bailey" w:date="2017-07-20T15:23:00Z">
        <w:r w:rsidR="009476B9">
          <w:t xml:space="preserve">shift </w:t>
        </w:r>
      </w:ins>
      <w:r>
        <w:t>to a more balanced urban form, moving from an over-concent</w:t>
      </w:r>
      <w:r w:rsidR="00BC0D39">
        <w:t>ration of poorer households in</w:t>
      </w:r>
      <w:r>
        <w:t xml:space="preserve"> inner areas to a more even distribution</w:t>
      </w:r>
      <w:r w:rsidR="00BC0D39">
        <w:t xml:space="preserve"> across the cities</w:t>
      </w:r>
      <w:r w:rsidR="007F1221">
        <w:t>, offering a route to the kinds of social mix advocated in many urban policy statements</w:t>
      </w:r>
      <w:r>
        <w:t xml:space="preserve">. Of course, the long-term impacts of suburbanisation remain to be seen. It is possible that </w:t>
      </w:r>
      <w:r w:rsidR="007F1221">
        <w:t xml:space="preserve">the </w:t>
      </w:r>
      <w:r>
        <w:t xml:space="preserve">desegregation </w:t>
      </w:r>
      <w:r w:rsidR="007F1221">
        <w:t xml:space="preserve">witnessed here </w:t>
      </w:r>
      <w:r>
        <w:t>is a temporary phenomenon as inner areas transition from over-representation of poorer groups to over-representation of non-poor</w:t>
      </w:r>
      <w:r w:rsidR="007F1221">
        <w:t>, while new concentrations of poverty emerge in suburban locations</w:t>
      </w:r>
      <w:r>
        <w:t xml:space="preserve">. </w:t>
      </w:r>
    </w:p>
    <w:p w14:paraId="1478B887" w14:textId="472D86AA" w:rsidR="00C42987" w:rsidRDefault="0009348E" w:rsidP="0009348E">
      <w:r>
        <w:t xml:space="preserve">The analysis in the </w:t>
      </w:r>
      <w:r w:rsidR="007F1221">
        <w:t xml:space="preserve">previous </w:t>
      </w:r>
      <w:r>
        <w:t xml:space="preserve">sections suggests that quite different patterns </w:t>
      </w:r>
      <w:r w:rsidR="007F1221">
        <w:t xml:space="preserve">of change </w:t>
      </w:r>
      <w:r>
        <w:t>are underway in the most central deciles of the cities</w:t>
      </w:r>
      <w:r w:rsidR="007F1221">
        <w:t>, particularly in the larger cities</w:t>
      </w:r>
      <w:r>
        <w:t xml:space="preserve"> </w:t>
      </w:r>
      <w:r w:rsidR="007F1221">
        <w:t>(Figures 3 and 4 above)</w:t>
      </w:r>
      <w:r>
        <w:t xml:space="preserve">. </w:t>
      </w:r>
      <w:r w:rsidR="003C2090">
        <w:t xml:space="preserve">A related </w:t>
      </w:r>
      <w:r>
        <w:t xml:space="preserve">question is </w:t>
      </w:r>
      <w:r w:rsidR="00023CA5">
        <w:t xml:space="preserve">therefore </w:t>
      </w:r>
      <w:r>
        <w:t xml:space="preserve">whether the reduction in D is largely, or indeed, wholly attributable to changes in those locations. </w:t>
      </w:r>
      <w:r w:rsidR="008C771D">
        <w:t xml:space="preserve">The answer may give some clues as to the likely longer term outcomes. </w:t>
      </w:r>
      <w:r>
        <w:t>The Dissimilarity Index</w:t>
      </w:r>
      <w:r w:rsidR="00FC7C34">
        <w:t xml:space="preserve">, </w:t>
      </w:r>
      <w:r w:rsidR="005A6A43">
        <w:t>D</w:t>
      </w:r>
      <w:r w:rsidR="00FC7C34">
        <w:t>,</w:t>
      </w:r>
      <w:r>
        <w:t xml:space="preserve"> has a useful property here</w:t>
      </w:r>
      <w:r w:rsidR="005A6A43">
        <w:t>,</w:t>
      </w:r>
      <w:r>
        <w:t xml:space="preserve"> because the score for a city </w:t>
      </w:r>
      <w:r w:rsidR="008C771D">
        <w:t xml:space="preserve">is </w:t>
      </w:r>
      <w:r>
        <w:t>constructed by summing the contribution of each neighbourhood within it. We can therefore decompose the change in D into</w:t>
      </w:r>
      <w:r w:rsidR="005A6A43">
        <w:t>:</w:t>
      </w:r>
      <w:r>
        <w:t xml:space="preserve"> that </w:t>
      </w:r>
      <w:r w:rsidR="00023CA5">
        <w:t xml:space="preserve">attributable to </w:t>
      </w:r>
      <w:r>
        <w:t>the most central two deciles</w:t>
      </w:r>
      <w:r w:rsidR="005A6A43">
        <w:t>;</w:t>
      </w:r>
      <w:r>
        <w:t xml:space="preserve"> and </w:t>
      </w:r>
      <w:r w:rsidR="003C2090">
        <w:t xml:space="preserve">that for </w:t>
      </w:r>
      <w:r w:rsidR="00E87AF2">
        <w:t>outer eight</w:t>
      </w:r>
      <w:r w:rsidR="008C771D">
        <w:t>. In Table</w:t>
      </w:r>
      <w:r w:rsidR="001667D6">
        <w:t xml:space="preserve"> 3</w:t>
      </w:r>
      <w:r w:rsidR="008C771D">
        <w:t xml:space="preserve">, we do this for the </w:t>
      </w:r>
      <w:r w:rsidR="001667D6">
        <w:t xml:space="preserve">eleven </w:t>
      </w:r>
      <w:r w:rsidR="008C771D">
        <w:t>larger cities where the processes of suburbanisation are most evident</w:t>
      </w:r>
      <w:r w:rsidR="003C2090">
        <w:t>.</w:t>
      </w:r>
      <w:r w:rsidR="008C771D">
        <w:t xml:space="preserve"> </w:t>
      </w:r>
      <w:r w:rsidR="00C42987">
        <w:t xml:space="preserve">For ease of comparison, we show the </w:t>
      </w:r>
      <w:r w:rsidR="00E87AF2">
        <w:t xml:space="preserve">decline </w:t>
      </w:r>
      <w:r w:rsidR="00C42987">
        <w:t xml:space="preserve">in D for the outer eight deciles </w:t>
      </w:r>
      <w:r w:rsidR="005A6A43">
        <w:t xml:space="preserve">multiplied </w:t>
      </w:r>
      <w:r w:rsidR="00E87AF2">
        <w:t>by 0.25</w:t>
      </w:r>
      <w:r w:rsidR="005A6A43">
        <w:t>,</w:t>
      </w:r>
      <w:r w:rsidR="00E87AF2">
        <w:t xml:space="preserve"> </w:t>
      </w:r>
      <w:r w:rsidR="00C42987">
        <w:t xml:space="preserve">so that the rate </w:t>
      </w:r>
      <w:r w:rsidR="00E87AF2">
        <w:t xml:space="preserve">of change there </w:t>
      </w:r>
      <w:r w:rsidR="00C42987">
        <w:t xml:space="preserve">can be compared directly with the </w:t>
      </w:r>
      <w:r w:rsidR="00E87AF2">
        <w:t xml:space="preserve">rate for the </w:t>
      </w:r>
      <w:r w:rsidR="00C42987">
        <w:t xml:space="preserve">inner two deciles. </w:t>
      </w:r>
    </w:p>
    <w:p w14:paraId="764BC099" w14:textId="08953289" w:rsidR="0009348E" w:rsidRDefault="00E87AF2" w:rsidP="0009348E">
      <w:r>
        <w:t>F</w:t>
      </w:r>
      <w:r w:rsidR="0069792A">
        <w:t xml:space="preserve">or most of the larger cities, the decline </w:t>
      </w:r>
      <w:r w:rsidR="00951437">
        <w:t xml:space="preserve">in segregation </w:t>
      </w:r>
      <w:r w:rsidR="0069792A">
        <w:t xml:space="preserve">is (proportionately) faster in the inner </w:t>
      </w:r>
      <w:r w:rsidR="00951437">
        <w:t xml:space="preserve">two deciles than the rest of the city but it is still falling in both locations. </w:t>
      </w:r>
      <w:r>
        <w:t xml:space="preserve">At least at this stage in the process, the increasing share of poverty accounted for by outer areas is not associated with rising levels of segregation there. The poor may be constrained to the denser outer areas by the need to </w:t>
      </w:r>
      <w:r>
        <w:lastRenderedPageBreak/>
        <w:t>access cheaper housing, as noted above, but this has not meant movement in to a small number of areas with existing high concentrations of poverty. Rather segregation is falling because areas which previously had an under-representation of poverty are now becoming home to a larger share of poor households.</w:t>
      </w:r>
    </w:p>
    <w:p w14:paraId="53289834" w14:textId="77777777" w:rsidR="008C771D" w:rsidRDefault="008C771D" w:rsidP="0009348E"/>
    <w:p w14:paraId="5763EF03" w14:textId="5EC06817" w:rsidR="008C771D" w:rsidRDefault="008C771D" w:rsidP="0009348E">
      <w:r>
        <w:t>[Table</w:t>
      </w:r>
      <w:r w:rsidR="001667D6">
        <w:t xml:space="preserve"> 3 </w:t>
      </w:r>
      <w:r>
        <w:t>about here]</w:t>
      </w:r>
    </w:p>
    <w:p w14:paraId="667014BA" w14:textId="77777777" w:rsidR="00275BC9" w:rsidRDefault="00275BC9">
      <w:pPr>
        <w:rPr>
          <w:rFonts w:asciiTheme="majorHAnsi" w:eastAsiaTheme="majorEastAsia" w:hAnsiTheme="majorHAnsi" w:cstheme="majorBidi"/>
          <w:b/>
          <w:bCs/>
          <w:color w:val="4F81BD" w:themeColor="accent1"/>
          <w:sz w:val="26"/>
          <w:szCs w:val="26"/>
        </w:rPr>
      </w:pPr>
    </w:p>
    <w:p w14:paraId="74D80666" w14:textId="77777777" w:rsidR="004F0CD2" w:rsidRDefault="004F0CD2" w:rsidP="004F0CD2">
      <w:pPr>
        <w:pStyle w:val="Heading2"/>
      </w:pPr>
      <w:r>
        <w:t>Conclusions and discussion</w:t>
      </w:r>
    </w:p>
    <w:p w14:paraId="1E7A674D" w14:textId="77777777" w:rsidR="00951437" w:rsidRDefault="00951437" w:rsidP="003814DA">
      <w:pPr>
        <w:rPr>
          <w:highlight w:val="yellow"/>
        </w:rPr>
      </w:pPr>
    </w:p>
    <w:p w14:paraId="58D9AC58" w14:textId="3C86E7DC" w:rsidR="00951437" w:rsidRPr="00951437" w:rsidRDefault="00951437" w:rsidP="003814DA">
      <w:r w:rsidRPr="00951437">
        <w:t xml:space="preserve">This </w:t>
      </w:r>
      <w:r>
        <w:t>paper makes an important contribution to the literature on the suburbanisation of poverty, prov</w:t>
      </w:r>
      <w:r w:rsidR="003854EE">
        <w:t>iding original empirical analyse</w:t>
      </w:r>
      <w:r>
        <w:t xml:space="preserve">s </w:t>
      </w:r>
      <w:r w:rsidR="003854EE">
        <w:t xml:space="preserve">of change in the spatial distribution of poverty in </w:t>
      </w:r>
      <w:r>
        <w:t xml:space="preserve">the </w:t>
      </w:r>
      <w:r w:rsidR="00BD3EAC">
        <w:t xml:space="preserve">25 </w:t>
      </w:r>
      <w:r>
        <w:t xml:space="preserve">largest cities </w:t>
      </w:r>
      <w:r w:rsidR="00BD3EAC">
        <w:t xml:space="preserve">and urban areas </w:t>
      </w:r>
      <w:r>
        <w:t>in England and Scotland</w:t>
      </w:r>
      <w:r w:rsidR="003854EE">
        <w:t xml:space="preserve"> over the period 2004 to 2015/16</w:t>
      </w:r>
      <w:r>
        <w:t xml:space="preserve">. </w:t>
      </w:r>
      <w:r w:rsidR="00AC120A">
        <w:t>C</w:t>
      </w:r>
      <w:r>
        <w:t xml:space="preserve">omplementary measures of decentralisation and deconcentration </w:t>
      </w:r>
      <w:r w:rsidR="00AC120A">
        <w:t xml:space="preserve">were used </w:t>
      </w:r>
      <w:r>
        <w:t xml:space="preserve">to overcome the problems caused by polycentric urban forms in particular. </w:t>
      </w:r>
      <w:r w:rsidR="003854EE">
        <w:t xml:space="preserve">The paper also examines </w:t>
      </w:r>
      <w:r>
        <w:t>the change</w:t>
      </w:r>
      <w:r w:rsidR="003854EE">
        <w:t xml:space="preserve">s for poor and non-poor separately </w:t>
      </w:r>
      <w:r>
        <w:t>to explore whether su</w:t>
      </w:r>
      <w:r w:rsidR="003854EE">
        <w:t>bu</w:t>
      </w:r>
      <w:r>
        <w:t xml:space="preserve">rbanisation is a relative process resulting from the dilution of poverty in inner areas or an absolute process involving </w:t>
      </w:r>
      <w:del w:id="390" w:author="Nick Bailey" w:date="2017-07-20T15:26:00Z">
        <w:r w:rsidDel="008E1CA9">
          <w:delText>displacement</w:delText>
        </w:r>
      </w:del>
      <w:ins w:id="391" w:author="Nick Bailey" w:date="2017-07-20T15:26:00Z">
        <w:r w:rsidR="008E1CA9">
          <w:t>replacement of one by another</w:t>
        </w:r>
      </w:ins>
      <w:r>
        <w:t xml:space="preserve">. Lastly </w:t>
      </w:r>
      <w:r w:rsidR="001D4EAA">
        <w:t xml:space="preserve">it </w:t>
      </w:r>
      <w:r>
        <w:t xml:space="preserve">casts light on the possible longer term consequences by examining </w:t>
      </w:r>
      <w:r w:rsidR="003854EE">
        <w:t xml:space="preserve">the </w:t>
      </w:r>
      <w:r>
        <w:t xml:space="preserve">changes in levels of </w:t>
      </w:r>
      <w:ins w:id="392" w:author="Nick Bailey" w:date="2017-07-20T16:54:00Z">
        <w:r w:rsidR="00136A94">
          <w:t xml:space="preserve">spatial </w:t>
        </w:r>
      </w:ins>
      <w:r>
        <w:t>segregation</w:t>
      </w:r>
      <w:r w:rsidR="003854EE">
        <w:t xml:space="preserve"> which have accompanied this phase of suburbanisation</w:t>
      </w:r>
      <w:r>
        <w:t xml:space="preserve">.  </w:t>
      </w:r>
    </w:p>
    <w:p w14:paraId="6903035D" w14:textId="2CE6D473" w:rsidR="008E1CA9" w:rsidRPr="00951437" w:rsidRDefault="00951437" w:rsidP="00BD3EAC">
      <w:r w:rsidRPr="00951437">
        <w:t xml:space="preserve">The results show </w:t>
      </w:r>
      <w:r w:rsidR="00BD3EAC">
        <w:t xml:space="preserve">that the suburbanisation of poverty is underway in British cities, with poverty becoming both less centralised and less concentrated over time in almost every case. Change was fastest in London as theory predicted. It is a unique city in the UK </w:t>
      </w:r>
      <w:r w:rsidR="0035151F">
        <w:t xml:space="preserve">in terms of </w:t>
      </w:r>
      <w:r w:rsidR="00BD3EAC">
        <w:t xml:space="preserve">its scale and housing market pressures, and it is here that the impacts of welfare reform were expected to be greatest. Significant changes </w:t>
      </w:r>
      <w:r w:rsidR="00AC120A">
        <w:t xml:space="preserve">are </w:t>
      </w:r>
      <w:r w:rsidR="00BD3EAC">
        <w:t>also underway in many other cities, particularly the large</w:t>
      </w:r>
      <w:r w:rsidR="0035151F">
        <w:t>r</w:t>
      </w:r>
      <w:r w:rsidR="00BD3EAC">
        <w:t xml:space="preserve"> ones. At least in the larger cities, the process can be clearly described as one of absolute suburbanisation with inner areas losing share of the poor while simultaneously increasing their share of non-poor in almost every case. In London, </w:t>
      </w:r>
      <w:r w:rsidR="00D60EA7" w:rsidRPr="00951437">
        <w:t xml:space="preserve">change is occurring across a large swathe of the more central half of the city. In the other large cities, the changes up to now have been limited to the most central two or perhaps three deciles. </w:t>
      </w:r>
    </w:p>
    <w:p w14:paraId="0450A865" w14:textId="345631FD" w:rsidR="003814DA" w:rsidRDefault="00BD3EAC" w:rsidP="003814DA">
      <w:r>
        <w:t xml:space="preserve">At the same time, these shifts are accompanied by significant </w:t>
      </w:r>
      <w:r w:rsidR="00195034">
        <w:t xml:space="preserve">and unexpected </w:t>
      </w:r>
      <w:r>
        <w:t xml:space="preserve">reductions in </w:t>
      </w:r>
      <w:ins w:id="393" w:author="Nick Bailey" w:date="2017-07-20T15:30:00Z">
        <w:r w:rsidR="008E1CA9">
          <w:t xml:space="preserve">spatial </w:t>
        </w:r>
      </w:ins>
      <w:r>
        <w:t>segregation</w:t>
      </w:r>
      <w:ins w:id="394" w:author="Nick Bailey" w:date="2017-07-20T15:30:00Z">
        <w:r w:rsidR="008E1CA9">
          <w:t xml:space="preserve"> or unevenness</w:t>
        </w:r>
      </w:ins>
      <w:r w:rsidR="00195034">
        <w:t xml:space="preserve">. These changes potentially cast the processes of suburbanisation of poverty in a rather different light, as a shift away from the historic legacy of </w:t>
      </w:r>
      <w:r w:rsidR="0035151F">
        <w:t xml:space="preserve">urban divisions arising </w:t>
      </w:r>
      <w:r w:rsidR="0035151F">
        <w:lastRenderedPageBreak/>
        <w:t xml:space="preserve">from </w:t>
      </w:r>
      <w:r w:rsidR="00195034">
        <w:t xml:space="preserve">industrialisation. </w:t>
      </w:r>
      <w:ins w:id="395" w:author="Nick Bailey" w:date="2017-07-20T15:30:00Z">
        <w:r w:rsidR="008E1CA9">
          <w:t>They con</w:t>
        </w:r>
      </w:ins>
      <w:ins w:id="396" w:author="Nick Bailey" w:date="2017-07-20T15:31:00Z">
        <w:r w:rsidR="008E1CA9">
          <w:t xml:space="preserve">trast quite strikingly with some recent studies which have found rising levels of segregation in many European cities (Musterd et al 2016) and they certainly warrant further investigation. Of course, </w:t>
        </w:r>
      </w:ins>
      <w:del w:id="397" w:author="Nick Bailey" w:date="2017-07-20T15:31:00Z">
        <w:r w:rsidR="00195034" w:rsidDel="008E1CA9">
          <w:delText xml:space="preserve">Alternatively </w:delText>
        </w:r>
      </w:del>
      <w:r w:rsidR="00195034">
        <w:t xml:space="preserve">the reductions might be only temporary – a transitional phase on the way to establishing new forms of division as </w:t>
      </w:r>
      <w:r w:rsidR="0035151F">
        <w:t xml:space="preserve">implied by </w:t>
      </w:r>
      <w:r w:rsidR="00195034">
        <w:t>the ‘urban inversion’</w:t>
      </w:r>
      <w:r w:rsidR="0035151F">
        <w:t xml:space="preserve"> thesis</w:t>
      </w:r>
      <w:r w:rsidR="00195034">
        <w:t xml:space="preserve">. We </w:t>
      </w:r>
      <w:ins w:id="398" w:author="Nick Bailey" w:date="2017-07-20T15:32:00Z">
        <w:r w:rsidR="008E1CA9">
          <w:t xml:space="preserve">do </w:t>
        </w:r>
      </w:ins>
      <w:r w:rsidR="00195034">
        <w:t xml:space="preserve">show </w:t>
      </w:r>
      <w:ins w:id="399" w:author="Nick Bailey" w:date="2017-07-20T15:32:00Z">
        <w:r w:rsidR="008E1CA9">
          <w:t xml:space="preserve">however </w:t>
        </w:r>
      </w:ins>
      <w:r w:rsidR="00195034">
        <w:t>that</w:t>
      </w:r>
      <w:ins w:id="400" w:author="Nick Bailey" w:date="2017-07-20T15:32:00Z">
        <w:r w:rsidR="008E1CA9">
          <w:t>, in this period,</w:t>
        </w:r>
      </w:ins>
      <w:ins w:id="401" w:author="Nick Bailey" w:date="2017-07-20T16:56:00Z">
        <w:r w:rsidR="00136A94">
          <w:t xml:space="preserve"> </w:t>
        </w:r>
      </w:ins>
      <w:del w:id="402" w:author="Nick Bailey" w:date="2017-07-20T15:32:00Z">
        <w:r w:rsidR="00195034" w:rsidDel="008E1CA9">
          <w:delText xml:space="preserve"> </w:delText>
        </w:r>
      </w:del>
      <w:r w:rsidR="00195034">
        <w:t xml:space="preserve">the reductions </w:t>
      </w:r>
      <w:del w:id="403" w:author="Nick Bailey" w:date="2017-07-20T15:32:00Z">
        <w:r w:rsidR="0035151F" w:rsidDel="008E1CA9">
          <w:delText xml:space="preserve">in segregation </w:delText>
        </w:r>
      </w:del>
      <w:r w:rsidR="00195034">
        <w:t>are occurring not just in the centres of the large cities where the over-representation of poorer groups is declining</w:t>
      </w:r>
      <w:r w:rsidR="005A6A43">
        <w:t>,</w:t>
      </w:r>
      <w:r w:rsidR="00195034">
        <w:t xml:space="preserve"> but also in the outer areas where proportions </w:t>
      </w:r>
      <w:r w:rsidR="0035151F">
        <w:t xml:space="preserve">poor </w:t>
      </w:r>
      <w:r w:rsidR="00195034">
        <w:t xml:space="preserve">are rising. </w:t>
      </w:r>
      <w:r w:rsidR="0035151F">
        <w:t xml:space="preserve">Of course, if rising levels of poverty in some suburban locations prompt a reaction from more affluent groups, further rounds of adjustment may follow through the class-based equivalent of ‘white flight’. </w:t>
      </w:r>
      <w:del w:id="404" w:author="Nick Bailey" w:date="2017-07-20T16:57:00Z">
        <w:r w:rsidR="0035151F" w:rsidDel="00136A94">
          <w:delText xml:space="preserve">At </w:delText>
        </w:r>
      </w:del>
      <w:ins w:id="405" w:author="Nick Bailey" w:date="2017-07-20T16:57:00Z">
        <w:r w:rsidR="00136A94">
          <w:t xml:space="preserve">For </w:t>
        </w:r>
      </w:ins>
      <w:r w:rsidR="0035151F">
        <w:t>the moment, however, we do not see such processes underway.</w:t>
      </w:r>
    </w:p>
    <w:p w14:paraId="2558D8C6" w14:textId="73734D91" w:rsidR="00951437" w:rsidRDefault="00AC120A" w:rsidP="008D508D">
      <w:r>
        <w:t>This</w:t>
      </w:r>
      <w:r w:rsidR="00195034">
        <w:t xml:space="preserve"> paper also </w:t>
      </w:r>
      <w:r>
        <w:t xml:space="preserve">shows </w:t>
      </w:r>
      <w:r w:rsidR="00195034">
        <w:t>the wide variations between cities</w:t>
      </w:r>
      <w:ins w:id="406" w:author="Nick Bailey" w:date="2017-07-20T16:16:00Z">
        <w:r w:rsidR="008D508D">
          <w:t xml:space="preserve">. </w:t>
        </w:r>
      </w:ins>
      <w:ins w:id="407" w:author="Nick Bailey" w:date="2017-07-20T16:17:00Z">
        <w:r w:rsidR="008D508D">
          <w:t>City size emerges as an important factor as theory suggested. Further work c</w:t>
        </w:r>
      </w:ins>
      <w:ins w:id="408" w:author="Nick Bailey" w:date="2017-07-20T16:16:00Z">
        <w:r w:rsidR="008D508D">
          <w:t xml:space="preserve">ould focus on explaining more of the variation between cities, both in their starting points as well as in the direction of change, following Musterd et al’s (2016) approach to explaining changes in segregation. Beyond city size, obvious factors to take into account would be housing market pressures or affordability, a particular concern in London, and the level of decommodification through social housing provision. Such work could point the way towards policy interventions to re-shape outcomes. </w:t>
        </w:r>
      </w:ins>
      <w:ins w:id="409" w:author="Nick Bailey" w:date="2017-07-20T16:18:00Z">
        <w:r w:rsidR="008D508D">
          <w:t xml:space="preserve">The paper also shows the value of viewing suburbanisation through both decentralisation and deconcentration measures, </w:t>
        </w:r>
      </w:ins>
      <w:del w:id="410" w:author="Nick Bailey" w:date="2017-07-20T16:18:00Z">
        <w:r w:rsidR="00195034" w:rsidDel="008D508D">
          <w:delText xml:space="preserve"> and, in particular, the problems of applying the notion of decentralisation </w:delText>
        </w:r>
      </w:del>
      <w:ins w:id="411" w:author="Nick Bailey" w:date="2017-07-20T16:18:00Z">
        <w:r w:rsidR="008D508D">
          <w:t xml:space="preserve">particularly </w:t>
        </w:r>
      </w:ins>
      <w:r w:rsidR="00195034">
        <w:t xml:space="preserve">in the context of the more </w:t>
      </w:r>
      <w:r>
        <w:t xml:space="preserve">polycentric </w:t>
      </w:r>
      <w:r w:rsidR="00195034">
        <w:t>urban forms which exist in some British TTWAs. In these cases, there is often no clear process of decentralisation</w:t>
      </w:r>
      <w:r>
        <w:t>,</w:t>
      </w:r>
      <w:r w:rsidR="00195034">
        <w:t xml:space="preserve"> while deconcentration is a more relatively process – the result of both poor and non-poor groups moving towards less densely-occupied areas, albeit that the poor shift slightly faster. </w:t>
      </w:r>
      <w:del w:id="412" w:author="Nick Bailey" w:date="2017-07-20T16:19:00Z">
        <w:r w:rsidR="00195034" w:rsidDel="00923ABE">
          <w:delText>We should</w:delText>
        </w:r>
        <w:r w:rsidDel="00923ABE">
          <w:delText xml:space="preserve"> therefore</w:delText>
        </w:r>
        <w:r w:rsidR="00195034" w:rsidDel="00923ABE">
          <w:delText xml:space="preserve"> be cautious about over-generalising from the experiences of the large cities, important as they are. </w:delText>
        </w:r>
      </w:del>
    </w:p>
    <w:p w14:paraId="5C80F29A" w14:textId="43C43347" w:rsidR="0005125E" w:rsidRDefault="0005125E" w:rsidP="00527FE3">
      <w:r>
        <w:t xml:space="preserve">One </w:t>
      </w:r>
      <w:r w:rsidR="001667D6">
        <w:t xml:space="preserve">particular </w:t>
      </w:r>
      <w:r>
        <w:t xml:space="preserve">strength of the analysis here is the use of a measure of low-income poverty which is constructed from </w:t>
      </w:r>
      <w:r w:rsidR="00726460">
        <w:t xml:space="preserve">linked </w:t>
      </w:r>
      <w:r>
        <w:t>administrative data</w:t>
      </w:r>
      <w:r w:rsidR="00726460">
        <w:t xml:space="preserve">, giving small area measures </w:t>
      </w:r>
      <w:ins w:id="413" w:author="Nick Bailey" w:date="2017-07-20T15:32:00Z">
        <w:r w:rsidR="008E1CA9">
          <w:t xml:space="preserve">of the numbers poor </w:t>
        </w:r>
      </w:ins>
      <w:del w:id="414" w:author="Nick Bailey" w:date="2017-07-20T15:33:00Z">
        <w:r w:rsidR="00726460" w:rsidDel="008E1CA9">
          <w:delText xml:space="preserve">with broad coverage </w:delText>
        </w:r>
      </w:del>
      <w:r w:rsidR="00726460">
        <w:t xml:space="preserve">at regular time intervals. The Income Deprivation measure captures people in households reliant on out-of-work benefits as well as those in working households but still on a low income. Changes in the </w:t>
      </w:r>
      <w:del w:id="415" w:author="Nick Bailey" w:date="2017-07-20T15:33:00Z">
        <w:r w:rsidR="00726460" w:rsidDel="008E1CA9">
          <w:delText xml:space="preserve">benefit </w:delText>
        </w:r>
      </w:del>
      <w:ins w:id="416" w:author="Nick Bailey" w:date="2017-07-20T15:33:00Z">
        <w:r w:rsidR="008E1CA9">
          <w:t xml:space="preserve">welfare </w:t>
        </w:r>
      </w:ins>
      <w:r w:rsidR="00726460">
        <w:t>system over time mean that we are effectively using a threshold to identify poverty which moves up and down but only to a very limited extent</w:t>
      </w:r>
      <w:r w:rsidR="001667D6">
        <w:t xml:space="preserve">, and we work around the problems this might create by focussing not on absolute change but </w:t>
      </w:r>
      <w:r w:rsidR="0035151F">
        <w:t xml:space="preserve">on </w:t>
      </w:r>
      <w:r w:rsidR="001667D6">
        <w:t>the relative shift of groups, poor and non-poor, between the set of neighbourhoods which make up each city</w:t>
      </w:r>
      <w:r w:rsidR="00726460">
        <w:t xml:space="preserve">. </w:t>
      </w:r>
      <w:r w:rsidR="001667D6">
        <w:t xml:space="preserve">There is some </w:t>
      </w:r>
      <w:r w:rsidR="00726460">
        <w:t xml:space="preserve">potential for </w:t>
      </w:r>
      <w:r w:rsidR="001667D6">
        <w:t xml:space="preserve">the </w:t>
      </w:r>
      <w:r w:rsidR="00726460">
        <w:t xml:space="preserve">changes </w:t>
      </w:r>
      <w:r w:rsidR="001667D6">
        <w:t xml:space="preserve">in the </w:t>
      </w:r>
      <w:r w:rsidR="0035151F">
        <w:t xml:space="preserve">Income Deprivation </w:t>
      </w:r>
      <w:r w:rsidR="001667D6">
        <w:t xml:space="preserve">measure </w:t>
      </w:r>
      <w:r w:rsidR="00726460">
        <w:t xml:space="preserve">to </w:t>
      </w:r>
      <w:r w:rsidR="001667D6">
        <w:t xml:space="preserve">have impacts which </w:t>
      </w:r>
      <w:r w:rsidR="001667D6">
        <w:lastRenderedPageBreak/>
        <w:t xml:space="preserve">are </w:t>
      </w:r>
      <w:r w:rsidR="00726460">
        <w:t xml:space="preserve">spatially uneven </w:t>
      </w:r>
      <w:r w:rsidR="001667D6">
        <w:t xml:space="preserve">and which could therefore distort the picture of spatial change but </w:t>
      </w:r>
      <w:r w:rsidR="00726460">
        <w:t xml:space="preserve">we do not believe </w:t>
      </w:r>
      <w:r w:rsidR="001667D6">
        <w:t>this to be in any way significant</w:t>
      </w:r>
      <w:r w:rsidR="00726460">
        <w:t xml:space="preserve">. </w:t>
      </w:r>
    </w:p>
    <w:p w14:paraId="7851B763" w14:textId="48202E7F" w:rsidR="008D508D" w:rsidRDefault="0035151F">
      <w:pPr>
        <w:rPr>
          <w:ins w:id="417" w:author="Nick Bailey" w:date="2017-07-20T16:12:00Z"/>
        </w:rPr>
      </w:pPr>
      <w:del w:id="418" w:author="Nick Bailey" w:date="2017-07-20T16:08:00Z">
        <w:r w:rsidDel="00AB459E">
          <w:delText>The analyses suggest</w:delText>
        </w:r>
        <w:r w:rsidR="00726460" w:rsidDel="00AB459E">
          <w:delText xml:space="preserve"> several directions for future research. </w:delText>
        </w:r>
      </w:del>
      <w:r w:rsidR="00726460">
        <w:t xml:space="preserve">One </w:t>
      </w:r>
      <w:ins w:id="419" w:author="Nick Bailey" w:date="2017-07-20T16:08:00Z">
        <w:r w:rsidR="00AB459E">
          <w:t xml:space="preserve">major issue in the debates about suburbanisation is understanding the </w:t>
        </w:r>
      </w:ins>
      <w:ins w:id="420" w:author="Nick Bailey" w:date="2017-07-20T16:14:00Z">
        <w:r w:rsidR="008D508D">
          <w:t xml:space="preserve">processes by </w:t>
        </w:r>
      </w:ins>
      <w:ins w:id="421" w:author="Nick Bailey" w:date="2017-07-20T16:15:00Z">
        <w:r w:rsidR="008D508D">
          <w:t>which suburbanisation occurs</w:t>
        </w:r>
      </w:ins>
      <w:ins w:id="422" w:author="Nick Bailey" w:date="2017-07-20T16:09:00Z">
        <w:r w:rsidR="008D508D">
          <w:t>. With the current data, we cannot show that there is a process of direct displacement here, with poor households pushed out by rising housing costs, and being replaced by higher income groups. It is possible that reductions in low income groups in inne</w:t>
        </w:r>
      </w:ins>
      <w:ins w:id="423" w:author="Nick Bailey" w:date="2017-07-20T16:10:00Z">
        <w:r w:rsidR="008D508D">
          <w:t xml:space="preserve">r city locations are due to </w:t>
        </w:r>
      </w:ins>
      <w:ins w:id="424" w:author="Nick Bailey" w:date="2017-07-20T16:15:00Z">
        <w:r w:rsidR="008D508D">
          <w:t xml:space="preserve">faster rates of </w:t>
        </w:r>
      </w:ins>
      <w:ins w:id="425" w:author="Nick Bailey" w:date="2017-07-20T16:10:00Z">
        <w:r w:rsidR="008D508D">
          <w:t>movement out of poverty</w:t>
        </w:r>
      </w:ins>
      <w:ins w:id="426" w:author="Nick Bailey" w:date="2017-07-20T16:11:00Z">
        <w:r w:rsidR="008D508D">
          <w:t xml:space="preserve"> </w:t>
        </w:r>
      </w:ins>
      <w:ins w:id="427" w:author="Nick Bailey" w:date="2017-07-20T16:15:00Z">
        <w:r w:rsidR="008D508D">
          <w:t>by those in inner areas</w:t>
        </w:r>
      </w:ins>
      <w:ins w:id="428" w:author="Nick Bailey" w:date="2017-07-20T16:10:00Z">
        <w:r w:rsidR="008D508D">
          <w:t>, or that they arise from voluntary outward movements as individuals exercise positive</w:t>
        </w:r>
      </w:ins>
      <w:ins w:id="429" w:author="Nick Bailey" w:date="2017-07-20T16:11:00Z">
        <w:r w:rsidR="008D508D">
          <w:t xml:space="preserve"> choices to seek alternative neighbourhoods</w:t>
        </w:r>
      </w:ins>
      <w:ins w:id="430" w:author="Nick Bailey" w:date="2017-07-20T16:13:00Z">
        <w:r w:rsidR="008D508D">
          <w:t xml:space="preserve">. </w:t>
        </w:r>
      </w:ins>
      <w:ins w:id="431" w:author="Nick Bailey" w:date="2017-07-20T16:11:00Z">
        <w:r w:rsidR="008D508D">
          <w:t xml:space="preserve">However, </w:t>
        </w:r>
      </w:ins>
      <w:ins w:id="432" w:author="Nick Bailey" w:date="2017-07-20T16:09:00Z">
        <w:r w:rsidR="008D508D">
          <w:t xml:space="preserve">the </w:t>
        </w:r>
      </w:ins>
      <w:ins w:id="433" w:author="Nick Bailey" w:date="2017-07-20T16:12:00Z">
        <w:r w:rsidR="008D508D">
          <w:t xml:space="preserve">timing of the changes, coinciding </w:t>
        </w:r>
      </w:ins>
      <w:ins w:id="434" w:author="Nick Bailey" w:date="2017-07-20T16:09:00Z">
        <w:r w:rsidR="008D508D">
          <w:t xml:space="preserve">with </w:t>
        </w:r>
      </w:ins>
      <w:ins w:id="435" w:author="Nick Bailey" w:date="2017-07-20T16:13:00Z">
        <w:r w:rsidR="008D508D">
          <w:t xml:space="preserve">sharp </w:t>
        </w:r>
      </w:ins>
      <w:ins w:id="436" w:author="Nick Bailey" w:date="2017-07-20T16:09:00Z">
        <w:r w:rsidR="008D508D">
          <w:t xml:space="preserve">cuts in welfare and housing subsidies for the poor and worsening housing affordability strongly suggest </w:t>
        </w:r>
      </w:ins>
      <w:ins w:id="437" w:author="Nick Bailey" w:date="2017-07-20T16:12:00Z">
        <w:r w:rsidR="008D508D">
          <w:t xml:space="preserve">that displacement </w:t>
        </w:r>
      </w:ins>
      <w:ins w:id="438" w:author="Nick Bailey" w:date="2017-07-20T16:09:00Z">
        <w:r w:rsidR="008D508D">
          <w:t xml:space="preserve">is the </w:t>
        </w:r>
      </w:ins>
      <w:ins w:id="439" w:author="Nick Bailey" w:date="2017-07-20T16:16:00Z">
        <w:r w:rsidR="008D508D">
          <w:t xml:space="preserve">key </w:t>
        </w:r>
      </w:ins>
      <w:ins w:id="440" w:author="Nick Bailey" w:date="2017-07-20T16:09:00Z">
        <w:r w:rsidR="008D508D">
          <w:t xml:space="preserve">underlying process. </w:t>
        </w:r>
      </w:ins>
    </w:p>
    <w:p w14:paraId="59E7F382" w14:textId="2033A130" w:rsidR="002E78D3" w:rsidRDefault="00136A94">
      <w:ins w:id="441" w:author="Nick Bailey" w:date="2017-07-20T17:00:00Z">
        <w:r>
          <w:t xml:space="preserve">Beyond the question of processes, </w:t>
        </w:r>
      </w:ins>
      <w:del w:id="442" w:author="Nick Bailey" w:date="2017-07-20T16:19:00Z">
        <w:r w:rsidR="00726460" w:rsidDel="00923ABE">
          <w:delText>would be to focus on explaining more of the variation between cities, both in their starting points as well as in the direction of change, following Musterd et al’s (201</w:delText>
        </w:r>
        <w:r w:rsidR="006E4252" w:rsidDel="00923ABE">
          <w:delText>6</w:delText>
        </w:r>
        <w:r w:rsidR="00726460" w:rsidDel="00923ABE">
          <w:delText xml:space="preserve">) approach to </w:delText>
        </w:r>
        <w:r w:rsidR="001667D6" w:rsidDel="00923ABE">
          <w:delText xml:space="preserve">explaining </w:delText>
        </w:r>
        <w:r w:rsidR="00726460" w:rsidDel="00923ABE">
          <w:delText>changes in segregation. Beyond city size, obvious factors to take into account would be housing market pressures or affordability,</w:delText>
        </w:r>
        <w:r w:rsidR="00AC120A" w:rsidDel="00923ABE">
          <w:delText xml:space="preserve"> a particular concern in London,</w:delText>
        </w:r>
        <w:r w:rsidR="00726460" w:rsidDel="00923ABE">
          <w:delText xml:space="preserve"> and the level of decommodification through social housing provision. </w:delText>
        </w:r>
        <w:r w:rsidR="001667D6" w:rsidDel="00923ABE">
          <w:delText xml:space="preserve">Such work </w:delText>
        </w:r>
        <w:r w:rsidR="0035151F" w:rsidDel="00923ABE">
          <w:delText>could point</w:delText>
        </w:r>
        <w:r w:rsidR="001667D6" w:rsidDel="00923ABE">
          <w:delText xml:space="preserve"> the way towards </w:delText>
        </w:r>
        <w:r w:rsidR="0035151F" w:rsidDel="00923ABE">
          <w:delText>policy interventions</w:delText>
        </w:r>
        <w:r w:rsidR="001667D6" w:rsidDel="00923ABE">
          <w:delText xml:space="preserve"> to re-shape outcomes. </w:delText>
        </w:r>
      </w:del>
      <w:ins w:id="443" w:author="Nick Bailey" w:date="2017-07-20T17:00:00Z">
        <w:r>
          <w:t xml:space="preserve">we also need to </w:t>
        </w:r>
      </w:ins>
      <w:ins w:id="444" w:author="Nick Bailey" w:date="2017-07-20T16:21:00Z">
        <w:r w:rsidR="00923ABE">
          <w:t xml:space="preserve">understand </w:t>
        </w:r>
      </w:ins>
      <w:del w:id="445" w:author="Nick Bailey" w:date="2017-07-20T16:21:00Z">
        <w:r w:rsidR="00726460" w:rsidDel="00923ABE">
          <w:delText xml:space="preserve">A second </w:delText>
        </w:r>
        <w:r w:rsidR="004F3D06" w:rsidDel="00923ABE">
          <w:delText xml:space="preserve">direction would be to study </w:delText>
        </w:r>
        <w:r w:rsidR="001667D6" w:rsidDel="00923ABE">
          <w:delText xml:space="preserve">in more detail </w:delText>
        </w:r>
      </w:del>
      <w:r w:rsidR="004F3D06">
        <w:t>the consequences of these changes, particularly for social welfare. There are questions about the subjective experience of suburbanisation, and the extent to which the displacements entailed are experienced as significant losses of desired communities or attachments. There are also important questions about the welfare and opportunities for low income households in the locations where their concentrations are increasing. There are potential</w:t>
      </w:r>
      <w:r w:rsidR="001667D6">
        <w:t xml:space="preserve">ly complex trade-offs here, with welfare </w:t>
      </w:r>
      <w:r w:rsidR="004F3D06">
        <w:t>gains</w:t>
      </w:r>
      <w:r w:rsidR="00AC120A">
        <w:t xml:space="preserve"> - such as </w:t>
      </w:r>
      <w:r w:rsidR="004F3D06">
        <w:t>air quality</w:t>
      </w:r>
      <w:r w:rsidR="001667D6">
        <w:t xml:space="preserve"> or natural environment and green space</w:t>
      </w:r>
      <w:r w:rsidR="00AC120A">
        <w:t xml:space="preserve"> -</w:t>
      </w:r>
      <w:r w:rsidR="004F3D06">
        <w:t xml:space="preserve"> as well as losses</w:t>
      </w:r>
      <w:r w:rsidR="00AC120A">
        <w:t xml:space="preserve"> - such as </w:t>
      </w:r>
      <w:r w:rsidR="004F3D06">
        <w:t xml:space="preserve">public transport </w:t>
      </w:r>
      <w:r w:rsidR="001667D6">
        <w:t xml:space="preserve">services </w:t>
      </w:r>
      <w:r w:rsidR="004F3D06">
        <w:t xml:space="preserve">or </w:t>
      </w:r>
      <w:r w:rsidR="001667D6">
        <w:t xml:space="preserve">access to </w:t>
      </w:r>
      <w:r w:rsidR="004F3D06">
        <w:t>employment</w:t>
      </w:r>
      <w:r w:rsidR="001667D6">
        <w:t xml:space="preserve"> opportunities</w:t>
      </w:r>
      <w:r w:rsidR="004F3D06">
        <w:t xml:space="preserve">. </w:t>
      </w:r>
      <w:r w:rsidR="001D4EAA">
        <w:t xml:space="preserve">Nevertheless, documenting the scale and nature of the changes, and the processes which underpin them – the contribution of this paper – remains a valuable first step. </w:t>
      </w:r>
    </w:p>
    <w:p w14:paraId="32759BD8" w14:textId="77777777" w:rsidR="00E25427" w:rsidRDefault="00E25427">
      <w:pPr>
        <w:rPr>
          <w:rFonts w:asciiTheme="majorHAnsi" w:eastAsiaTheme="majorEastAsia" w:hAnsiTheme="majorHAnsi" w:cstheme="majorBidi"/>
          <w:b/>
          <w:bCs/>
          <w:color w:val="4F81BD" w:themeColor="accent1"/>
          <w:sz w:val="26"/>
          <w:szCs w:val="26"/>
        </w:rPr>
      </w:pPr>
      <w:r>
        <w:br w:type="page"/>
      </w:r>
    </w:p>
    <w:p w14:paraId="32E10979" w14:textId="77777777" w:rsidR="004F0CD2" w:rsidRDefault="004F0CD2" w:rsidP="004F0CD2">
      <w:pPr>
        <w:pStyle w:val="Heading2"/>
      </w:pPr>
      <w:r>
        <w:lastRenderedPageBreak/>
        <w:t>References</w:t>
      </w:r>
    </w:p>
    <w:p w14:paraId="7E352405" w14:textId="211673FE" w:rsidR="00FF6C39" w:rsidRDefault="00FF6C39" w:rsidP="008D18C9">
      <w:pPr>
        <w:ind w:left="720" w:hanging="720"/>
      </w:pPr>
      <w:r>
        <w:t xml:space="preserve">Atkinson, A. B. (2014), After Piketty?, </w:t>
      </w:r>
      <w:r>
        <w:rPr>
          <w:i/>
          <w:iCs/>
        </w:rPr>
        <w:t xml:space="preserve">British Journal of Sociology </w:t>
      </w:r>
      <w:r>
        <w:t>65 (4): 619-38.</w:t>
      </w:r>
    </w:p>
    <w:p w14:paraId="57B3D571" w14:textId="77777777" w:rsidR="00D548F4" w:rsidRPr="00FF6C39" w:rsidRDefault="00D548F4" w:rsidP="008D18C9">
      <w:pPr>
        <w:ind w:left="720" w:hanging="720"/>
      </w:pPr>
      <w:r w:rsidRPr="00D548F4">
        <w:rPr>
          <w:rFonts w:cs="Times New Roman"/>
        </w:rPr>
        <w:t xml:space="preserve">Bailey, N. and Robertson, D. (1997) Housing renewal, urban policy and gentrification, </w:t>
      </w:r>
      <w:r w:rsidRPr="00D548F4">
        <w:rPr>
          <w:rFonts w:cs="Times New Roman"/>
          <w:i/>
          <w:iCs/>
        </w:rPr>
        <w:t xml:space="preserve">Urban studies </w:t>
      </w:r>
      <w:r w:rsidRPr="00D548F4">
        <w:rPr>
          <w:rFonts w:cs="Times New Roman"/>
        </w:rPr>
        <w:t>34 (4): 561-78.</w:t>
      </w:r>
    </w:p>
    <w:p w14:paraId="2910332F" w14:textId="168A20EA" w:rsidR="00D548F4" w:rsidRPr="00D548F4" w:rsidRDefault="00D548F4" w:rsidP="008D18C9">
      <w:pPr>
        <w:ind w:left="720" w:hanging="720"/>
        <w:rPr>
          <w:rFonts w:cs="Times New Roman"/>
        </w:rPr>
      </w:pPr>
      <w:r w:rsidRPr="00D548F4">
        <w:rPr>
          <w:rFonts w:cs="Times New Roman"/>
        </w:rPr>
        <w:t>Bailey, N., van Gent, W., and Musterd, S. (201</w:t>
      </w:r>
      <w:r w:rsidR="0003516F">
        <w:rPr>
          <w:rFonts w:cs="Times New Roman"/>
        </w:rPr>
        <w:t>7</w:t>
      </w:r>
      <w:r w:rsidRPr="00D548F4">
        <w:rPr>
          <w:rFonts w:cs="Times New Roman"/>
        </w:rPr>
        <w:t xml:space="preserve">) Re-making urban segregation: processes of income sorting and neighbourhood change, </w:t>
      </w:r>
      <w:r w:rsidRPr="00D548F4">
        <w:rPr>
          <w:rFonts w:cs="Times New Roman"/>
          <w:i/>
          <w:iCs/>
        </w:rPr>
        <w:t>Population, Space and Place</w:t>
      </w:r>
      <w:r w:rsidR="0003516F">
        <w:rPr>
          <w:rFonts w:cs="Times New Roman"/>
          <w:i/>
          <w:iCs/>
        </w:rPr>
        <w:t xml:space="preserve"> 23(3)</w:t>
      </w:r>
      <w:r w:rsidRPr="00D548F4">
        <w:rPr>
          <w:rFonts w:cs="Times New Roman"/>
        </w:rPr>
        <w:t>.</w:t>
      </w:r>
    </w:p>
    <w:p w14:paraId="63EA763B" w14:textId="023A89A4" w:rsidR="008B505E" w:rsidRPr="008B505E" w:rsidRDefault="008B505E" w:rsidP="008D18C9">
      <w:pPr>
        <w:ind w:left="720" w:hanging="720"/>
        <w:rPr>
          <w:rFonts w:cs="Times New Roman"/>
        </w:rPr>
      </w:pPr>
      <w:r w:rsidRPr="008B505E">
        <w:rPr>
          <w:rFonts w:cs="Times New Roman"/>
        </w:rPr>
        <w:t>Boschm</w:t>
      </w:r>
      <w:r w:rsidR="0003516F">
        <w:rPr>
          <w:rFonts w:cs="Times New Roman"/>
        </w:rPr>
        <w:t>a, R. A. and Frenken, K. (2006)</w:t>
      </w:r>
      <w:r w:rsidRPr="008B505E">
        <w:rPr>
          <w:rFonts w:cs="Times New Roman"/>
        </w:rPr>
        <w:t xml:space="preserve"> Why is economic geography not an evolutionary science? Towards an </w:t>
      </w:r>
      <w:r>
        <w:rPr>
          <w:rFonts w:cs="Times New Roman"/>
        </w:rPr>
        <w:t>evolutionary economic geography</w:t>
      </w:r>
      <w:r w:rsidRPr="008B505E">
        <w:rPr>
          <w:rFonts w:cs="Times New Roman"/>
        </w:rPr>
        <w:t xml:space="preserve">, </w:t>
      </w:r>
      <w:r w:rsidRPr="00475DE9">
        <w:rPr>
          <w:rFonts w:cs="Times New Roman"/>
          <w:i/>
        </w:rPr>
        <w:t xml:space="preserve">Journal of Economic Geography 6 </w:t>
      </w:r>
      <w:r w:rsidRPr="008B505E">
        <w:rPr>
          <w:rFonts w:cs="Times New Roman"/>
        </w:rPr>
        <w:t>(3): 273-302.</w:t>
      </w:r>
    </w:p>
    <w:p w14:paraId="49C1B85C" w14:textId="609233BB" w:rsidR="00C11499" w:rsidRPr="00C11499" w:rsidRDefault="00C11499" w:rsidP="008D18C9">
      <w:pPr>
        <w:ind w:left="720" w:hanging="720"/>
        <w:rPr>
          <w:rFonts w:cs="Times New Roman"/>
        </w:rPr>
      </w:pPr>
      <w:r w:rsidRPr="00C11499">
        <w:rPr>
          <w:rFonts w:cs="Times New Roman"/>
        </w:rPr>
        <w:t xml:space="preserve">Castles, F. G. (2003), The world turned upside down: below replacement fertility, changing preferences and family-friendly public policy in 21 OECD countries, </w:t>
      </w:r>
      <w:r w:rsidRPr="00475DE9">
        <w:rPr>
          <w:rFonts w:cs="Times New Roman"/>
          <w:i/>
        </w:rPr>
        <w:t>Journal of European Social Policy 13</w:t>
      </w:r>
      <w:r w:rsidRPr="00C11499">
        <w:rPr>
          <w:rFonts w:cs="Times New Roman"/>
        </w:rPr>
        <w:t xml:space="preserve"> (3): 209-27.</w:t>
      </w:r>
    </w:p>
    <w:p w14:paraId="6D885176" w14:textId="77777777" w:rsidR="00D548F4" w:rsidRPr="00D548F4" w:rsidRDefault="00D548F4" w:rsidP="008D18C9">
      <w:pPr>
        <w:ind w:left="720" w:hanging="720"/>
        <w:rPr>
          <w:rFonts w:cs="Times New Roman"/>
        </w:rPr>
      </w:pPr>
      <w:r w:rsidRPr="00D548F4">
        <w:rPr>
          <w:rFonts w:cs="Times New Roman"/>
        </w:rPr>
        <w:t xml:space="preserve">Cooke, T. J. (2010) Residential mobility of the poor and the growth of poverty in inner-ring suburbs, </w:t>
      </w:r>
      <w:r w:rsidRPr="00D548F4">
        <w:rPr>
          <w:rFonts w:cs="Times New Roman"/>
          <w:i/>
          <w:iCs/>
        </w:rPr>
        <w:t xml:space="preserve">Urban geography </w:t>
      </w:r>
      <w:r w:rsidRPr="00D548F4">
        <w:rPr>
          <w:rFonts w:cs="Times New Roman"/>
        </w:rPr>
        <w:t>31 (2): 179-93.</w:t>
      </w:r>
    </w:p>
    <w:p w14:paraId="21AA0F55" w14:textId="77777777" w:rsidR="00D548F4" w:rsidRPr="00D548F4" w:rsidRDefault="00D548F4" w:rsidP="008D18C9">
      <w:pPr>
        <w:ind w:left="720" w:hanging="720"/>
        <w:rPr>
          <w:rFonts w:cs="Times New Roman"/>
        </w:rPr>
      </w:pPr>
      <w:r w:rsidRPr="00D548F4">
        <w:rPr>
          <w:rFonts w:cs="Times New Roman"/>
        </w:rPr>
        <w:t xml:space="preserve">Cooke, T. J. and Denton, C. (2015) The suburbanization of poverty? An alternative perspective, </w:t>
      </w:r>
      <w:r w:rsidRPr="00D548F4">
        <w:rPr>
          <w:rFonts w:cs="Times New Roman"/>
          <w:i/>
          <w:iCs/>
        </w:rPr>
        <w:t xml:space="preserve">Urban Geography </w:t>
      </w:r>
      <w:r w:rsidRPr="00D548F4">
        <w:rPr>
          <w:rFonts w:cs="Times New Roman"/>
        </w:rPr>
        <w:t>36 (2): 300-13.</w:t>
      </w:r>
    </w:p>
    <w:p w14:paraId="141B0646" w14:textId="77777777" w:rsidR="00D548F4" w:rsidRPr="00D548F4" w:rsidRDefault="00D548F4" w:rsidP="008D18C9">
      <w:pPr>
        <w:ind w:left="720" w:hanging="720"/>
        <w:rPr>
          <w:rFonts w:cs="Times New Roman"/>
        </w:rPr>
      </w:pPr>
      <w:r w:rsidRPr="00D548F4">
        <w:rPr>
          <w:rFonts w:cs="Times New Roman"/>
        </w:rPr>
        <w:t xml:space="preserve">Department for Work and Pensions (DWP) (2014) </w:t>
      </w:r>
      <w:r w:rsidRPr="00D548F4">
        <w:rPr>
          <w:rFonts w:cs="Times New Roman"/>
          <w:i/>
          <w:iCs/>
        </w:rPr>
        <w:t xml:space="preserve">The impact of recent reforms to Local Housing Allowances: summary of key findings. Research Report No. 874. </w:t>
      </w:r>
      <w:r w:rsidRPr="00D548F4">
        <w:rPr>
          <w:rFonts w:cs="Times New Roman"/>
        </w:rPr>
        <w:t>London: DWP.</w:t>
      </w:r>
    </w:p>
    <w:p w14:paraId="6BCC6F76" w14:textId="77777777" w:rsidR="00D548F4" w:rsidRPr="00D548F4" w:rsidRDefault="00D548F4" w:rsidP="008D18C9">
      <w:pPr>
        <w:ind w:left="720" w:hanging="720"/>
        <w:rPr>
          <w:rFonts w:cs="Times New Roman"/>
        </w:rPr>
      </w:pPr>
      <w:r w:rsidRPr="00D548F4">
        <w:rPr>
          <w:rFonts w:cs="Times New Roman"/>
        </w:rPr>
        <w:t xml:space="preserve">Department for Work and Pensions (DWP) (2017) </w:t>
      </w:r>
      <w:r w:rsidRPr="00D548F4">
        <w:rPr>
          <w:rFonts w:cs="Times New Roman"/>
          <w:i/>
          <w:iCs/>
        </w:rPr>
        <w:t xml:space="preserve">Households below average incomes (HBAI) quality and methodology report 2015/16. </w:t>
      </w:r>
      <w:r w:rsidRPr="00D548F4">
        <w:rPr>
          <w:rFonts w:cs="Times New Roman"/>
        </w:rPr>
        <w:t>London: DWP.</w:t>
      </w:r>
    </w:p>
    <w:p w14:paraId="1CDCFF60" w14:textId="77777777" w:rsidR="00D548F4" w:rsidRPr="00D548F4" w:rsidRDefault="00D548F4" w:rsidP="008D18C9">
      <w:pPr>
        <w:ind w:left="720" w:hanging="720"/>
        <w:rPr>
          <w:rFonts w:cs="Times New Roman"/>
        </w:rPr>
      </w:pPr>
      <w:r w:rsidRPr="00D548F4">
        <w:rPr>
          <w:rFonts w:cs="Times New Roman"/>
        </w:rPr>
        <w:t xml:space="preserve">Duncan, O. and Duncan, B. (1955) A methodological analysis of segregation indexes, </w:t>
      </w:r>
      <w:r w:rsidRPr="00D548F4">
        <w:rPr>
          <w:rFonts w:cs="Times New Roman"/>
          <w:i/>
          <w:iCs/>
        </w:rPr>
        <w:t xml:space="preserve">American Sociological Review </w:t>
      </w:r>
      <w:r w:rsidRPr="00D548F4">
        <w:rPr>
          <w:rFonts w:cs="Times New Roman"/>
        </w:rPr>
        <w:t>20: 210-7.</w:t>
      </w:r>
    </w:p>
    <w:p w14:paraId="653DC2F1" w14:textId="77777777" w:rsidR="00D548F4" w:rsidRPr="00D548F4" w:rsidRDefault="00D548F4" w:rsidP="008D18C9">
      <w:pPr>
        <w:ind w:left="720" w:hanging="720"/>
        <w:rPr>
          <w:rFonts w:cs="Times New Roman"/>
        </w:rPr>
      </w:pPr>
      <w:r w:rsidRPr="00D548F4">
        <w:rPr>
          <w:rFonts w:cs="Times New Roman"/>
        </w:rPr>
        <w:t xml:space="preserve">Ehrenhalt, A. (2012) </w:t>
      </w:r>
      <w:r w:rsidRPr="00D548F4">
        <w:rPr>
          <w:rFonts w:cs="Times New Roman"/>
          <w:i/>
          <w:iCs/>
        </w:rPr>
        <w:t xml:space="preserve">The great inversion and the future of the American city. </w:t>
      </w:r>
      <w:r w:rsidRPr="00D548F4">
        <w:rPr>
          <w:rFonts w:cs="Times New Roman"/>
        </w:rPr>
        <w:t>New York: Knopf.</w:t>
      </w:r>
    </w:p>
    <w:p w14:paraId="0D6C72D1" w14:textId="09E15EEB" w:rsidR="00D548F4" w:rsidRPr="00D548F4" w:rsidRDefault="00D548F4" w:rsidP="008D18C9">
      <w:pPr>
        <w:ind w:left="720" w:hanging="720"/>
        <w:rPr>
          <w:rFonts w:cs="Times New Roman"/>
        </w:rPr>
      </w:pPr>
      <w:r w:rsidRPr="00D548F4">
        <w:rPr>
          <w:rFonts w:cs="Times New Roman"/>
        </w:rPr>
        <w:t>Forrest, R. and Hirayama, Y. (201</w:t>
      </w:r>
      <w:del w:id="446" w:author="Nick Bailey" w:date="2017-07-17T17:08:00Z">
        <w:r w:rsidRPr="00D548F4" w:rsidDel="0040182A">
          <w:rPr>
            <w:rFonts w:cs="Times New Roman"/>
          </w:rPr>
          <w:delText>4</w:delText>
        </w:r>
      </w:del>
      <w:ins w:id="447" w:author="Nick Bailey" w:date="2017-07-17T17:08:00Z">
        <w:r w:rsidR="0040182A">
          <w:rPr>
            <w:rFonts w:cs="Times New Roman"/>
          </w:rPr>
          <w:t>5</w:t>
        </w:r>
      </w:ins>
      <w:r w:rsidRPr="00D548F4">
        <w:rPr>
          <w:rFonts w:cs="Times New Roman"/>
        </w:rPr>
        <w:t xml:space="preserve">) The financialisation of the social project: embedded liberalism, neoliberalism and home ownership, </w:t>
      </w:r>
      <w:r w:rsidRPr="00D548F4">
        <w:rPr>
          <w:rFonts w:cs="Times New Roman"/>
          <w:i/>
          <w:iCs/>
        </w:rPr>
        <w:t xml:space="preserve">Urban Studies </w:t>
      </w:r>
      <w:r w:rsidRPr="00D548F4">
        <w:rPr>
          <w:rFonts w:cs="Times New Roman"/>
        </w:rPr>
        <w:t>52 (2): 233-44.</w:t>
      </w:r>
    </w:p>
    <w:p w14:paraId="147D788C" w14:textId="77777777" w:rsidR="00D548F4" w:rsidRPr="00D548F4" w:rsidRDefault="00D548F4" w:rsidP="008D18C9">
      <w:pPr>
        <w:ind w:left="720" w:hanging="720"/>
        <w:rPr>
          <w:rFonts w:cs="Times New Roman"/>
        </w:rPr>
      </w:pPr>
      <w:r w:rsidRPr="00D548F4">
        <w:rPr>
          <w:rFonts w:cs="Times New Roman"/>
        </w:rPr>
        <w:t xml:space="preserve">Hamnett, C. (1998) Social polarisation, economic restructuring and welfare state regimes, in Musterd, S. &amp; Ostendorf, W. (eds) </w:t>
      </w:r>
      <w:r w:rsidRPr="00D548F4">
        <w:rPr>
          <w:rFonts w:cs="Times New Roman"/>
          <w:i/>
          <w:iCs/>
        </w:rPr>
        <w:t>Urban segregation and the welfare state: inequality and exclusion in Western cities, 15-27.</w:t>
      </w:r>
      <w:r w:rsidRPr="00D548F4">
        <w:rPr>
          <w:rFonts w:cs="Times New Roman"/>
        </w:rPr>
        <w:t xml:space="preserve"> London: Routledge.</w:t>
      </w:r>
    </w:p>
    <w:p w14:paraId="2C864450" w14:textId="00510CA4" w:rsidR="00D548F4" w:rsidRPr="00D548F4" w:rsidRDefault="00D548F4" w:rsidP="008D18C9">
      <w:pPr>
        <w:ind w:left="720" w:hanging="720"/>
        <w:rPr>
          <w:rFonts w:cs="Times New Roman"/>
        </w:rPr>
      </w:pPr>
      <w:del w:id="448" w:author="Nick Bailey" w:date="2017-07-17T17:06:00Z">
        <w:r w:rsidRPr="00D548F4" w:rsidDel="0040182A">
          <w:rPr>
            <w:rFonts w:cs="Times New Roman"/>
          </w:rPr>
          <w:lastRenderedPageBreak/>
          <w:delText>Hochstenback</w:delText>
        </w:r>
      </w:del>
      <w:ins w:id="449" w:author="Nick Bailey" w:date="2017-07-17T17:06:00Z">
        <w:r w:rsidR="0040182A" w:rsidRPr="00D548F4">
          <w:rPr>
            <w:rFonts w:cs="Times New Roman"/>
          </w:rPr>
          <w:t>Hochstenbac</w:t>
        </w:r>
        <w:r w:rsidR="0040182A">
          <w:rPr>
            <w:rFonts w:cs="Times New Roman"/>
          </w:rPr>
          <w:t>h</w:t>
        </w:r>
      </w:ins>
      <w:r w:rsidRPr="00D548F4">
        <w:rPr>
          <w:rFonts w:cs="Times New Roman"/>
        </w:rPr>
        <w:t xml:space="preserve">, C. and  Musterd, S. (2017) Gentrification and the suburbanization of poverty: changing urban geographies through boom and bust periods:  </w:t>
      </w:r>
      <w:r w:rsidRPr="00D548F4">
        <w:rPr>
          <w:rFonts w:cs="Times New Roman"/>
          <w:i/>
          <w:iCs/>
        </w:rPr>
        <w:t xml:space="preserve">Urban Geography </w:t>
      </w:r>
      <w:r w:rsidRPr="00D548F4">
        <w:rPr>
          <w:rFonts w:cs="Times New Roman"/>
        </w:rPr>
        <w:t>.</w:t>
      </w:r>
    </w:p>
    <w:p w14:paraId="35F78668" w14:textId="77777777" w:rsidR="00D548F4" w:rsidRPr="00D548F4" w:rsidRDefault="00D548F4" w:rsidP="008D18C9">
      <w:pPr>
        <w:ind w:left="720" w:hanging="720"/>
        <w:rPr>
          <w:rFonts w:cs="Times New Roman"/>
        </w:rPr>
      </w:pPr>
      <w:r w:rsidRPr="00D548F4">
        <w:rPr>
          <w:rFonts w:cs="Times New Roman"/>
        </w:rPr>
        <w:t xml:space="preserve">Hulchanski, J. D., Bourne, L. S., Egan, R. , Fair, M., Maaranen, R., Murdie, R., and Walks, A. (2007) </w:t>
      </w:r>
      <w:r w:rsidRPr="00D548F4">
        <w:rPr>
          <w:rFonts w:cs="Times New Roman"/>
          <w:i/>
          <w:iCs/>
        </w:rPr>
        <w:t xml:space="preserve">The three cities within Toronto: income polarization among Toronto's neighbourhoods, 1970-2005. </w:t>
      </w:r>
      <w:r w:rsidRPr="00D548F4">
        <w:rPr>
          <w:rFonts w:cs="Times New Roman"/>
        </w:rPr>
        <w:t>Toronto: Cities Centre.</w:t>
      </w:r>
    </w:p>
    <w:p w14:paraId="73EC1959" w14:textId="77777777" w:rsidR="00D548F4" w:rsidRPr="00D548F4" w:rsidRDefault="00D548F4" w:rsidP="008D18C9">
      <w:pPr>
        <w:ind w:left="720" w:hanging="720"/>
        <w:rPr>
          <w:rFonts w:cs="Times New Roman"/>
        </w:rPr>
      </w:pPr>
      <w:r w:rsidRPr="00D548F4">
        <w:rPr>
          <w:rFonts w:cs="Times New Roman"/>
        </w:rPr>
        <w:t xml:space="preserve">Hunter, P. (2014) </w:t>
      </w:r>
      <w:r w:rsidRPr="00D548F4">
        <w:rPr>
          <w:rFonts w:cs="Times New Roman"/>
          <w:i/>
          <w:iCs/>
        </w:rPr>
        <w:t xml:space="preserve">Poverty in suburbia: a Smith Institute study into the growth of poverty in the suburbs of England and Wales. </w:t>
      </w:r>
      <w:r w:rsidRPr="00D548F4">
        <w:rPr>
          <w:rFonts w:cs="Times New Roman"/>
        </w:rPr>
        <w:t>London: Smith Institute.</w:t>
      </w:r>
    </w:p>
    <w:p w14:paraId="439555CE" w14:textId="77777777" w:rsidR="00D548F4" w:rsidRPr="00D548F4" w:rsidRDefault="00D548F4" w:rsidP="008D18C9">
      <w:pPr>
        <w:ind w:left="720" w:hanging="720"/>
        <w:rPr>
          <w:rFonts w:cs="Times New Roman"/>
        </w:rPr>
      </w:pPr>
      <w:r w:rsidRPr="00D548F4">
        <w:rPr>
          <w:rFonts w:cs="Times New Roman"/>
        </w:rPr>
        <w:t xml:space="preserve">Kavanagh, L., Lee, D., and Pryce, G. (2016) Is poverty decentralising? Quantifying uncertainty in the decentralisation of urban poverty, </w:t>
      </w:r>
      <w:r w:rsidRPr="00D548F4">
        <w:rPr>
          <w:rFonts w:cs="Times New Roman"/>
          <w:i/>
          <w:iCs/>
        </w:rPr>
        <w:t xml:space="preserve">Annals of the American Association of Geographers </w:t>
      </w:r>
      <w:r w:rsidRPr="00D548F4">
        <w:rPr>
          <w:rFonts w:cs="Times New Roman"/>
        </w:rPr>
        <w:t>: 1-12.</w:t>
      </w:r>
    </w:p>
    <w:p w14:paraId="53099E05" w14:textId="77777777" w:rsidR="00D548F4" w:rsidRPr="00D548F4" w:rsidRDefault="00D548F4" w:rsidP="008D18C9">
      <w:pPr>
        <w:ind w:left="720" w:hanging="720"/>
        <w:rPr>
          <w:rFonts w:cs="Times New Roman"/>
        </w:rPr>
      </w:pPr>
      <w:r w:rsidRPr="00D548F4">
        <w:rPr>
          <w:rFonts w:cs="Times New Roman"/>
        </w:rPr>
        <w:t xml:space="preserve">Kemp, P. A. (2010) The transformation of private renting, in Malpass, P. &amp; Rowlands, R. (eds) </w:t>
      </w:r>
      <w:r w:rsidRPr="00D548F4">
        <w:rPr>
          <w:rFonts w:cs="Times New Roman"/>
          <w:i/>
          <w:iCs/>
        </w:rPr>
        <w:t>Housing, markets and policy, 122-142.</w:t>
      </w:r>
      <w:r w:rsidRPr="00D548F4">
        <w:rPr>
          <w:rFonts w:cs="Times New Roman"/>
        </w:rPr>
        <w:t xml:space="preserve"> London: Routledge.</w:t>
      </w:r>
    </w:p>
    <w:p w14:paraId="33000C05" w14:textId="77777777" w:rsidR="00D548F4" w:rsidRPr="00D548F4" w:rsidDel="009476B9" w:rsidRDefault="00D548F4" w:rsidP="008D18C9">
      <w:pPr>
        <w:ind w:left="720" w:hanging="720"/>
        <w:rPr>
          <w:del w:id="450" w:author="Nick Bailey" w:date="2017-07-20T15:24:00Z"/>
          <w:rFonts w:cs="Times New Roman"/>
        </w:rPr>
      </w:pPr>
      <w:r w:rsidRPr="00D548F4">
        <w:rPr>
          <w:rFonts w:cs="Times New Roman"/>
        </w:rPr>
        <w:t xml:space="preserve">Kneebone, E. and Berube, A. (2014) </w:t>
      </w:r>
      <w:r w:rsidRPr="00D548F4">
        <w:rPr>
          <w:rFonts w:cs="Times New Roman"/>
          <w:i/>
          <w:iCs/>
        </w:rPr>
        <w:t xml:space="preserve">Confronting suburban poverty in America. </w:t>
      </w:r>
      <w:r w:rsidRPr="00D548F4">
        <w:rPr>
          <w:rFonts w:cs="Times New Roman"/>
        </w:rPr>
        <w:t>Washington: Brookings Institute.</w:t>
      </w:r>
    </w:p>
    <w:p w14:paraId="1F88E381" w14:textId="77777777" w:rsidR="009476B9" w:rsidRPr="009476B9" w:rsidRDefault="009476B9" w:rsidP="009476B9">
      <w:pPr>
        <w:ind w:left="720" w:hanging="720"/>
        <w:rPr>
          <w:ins w:id="451" w:author="Nick Bailey" w:date="2017-07-20T15:24:00Z"/>
          <w:rFonts w:cs="Times New Roman"/>
        </w:rPr>
      </w:pPr>
      <w:ins w:id="452" w:author="Nick Bailey" w:date="2017-07-20T15:24:00Z">
        <w:r w:rsidRPr="009476B9">
          <w:rPr>
            <w:rFonts w:cs="Times New Roman"/>
          </w:rPr>
          <w:t>Livingston, M., Kearns, A., and Bailey, N. (2013) Delivering mixed communities: the relationship between tenure mix and social mix in England's neighbourhoods, Housing Studies 28 (7): 1056-80.</w:t>
        </w:r>
      </w:ins>
    </w:p>
    <w:p w14:paraId="23D9EC5E" w14:textId="77777777" w:rsidR="00D548F4" w:rsidRPr="00D548F4" w:rsidRDefault="00D548F4" w:rsidP="008D18C9">
      <w:pPr>
        <w:ind w:left="720" w:hanging="720"/>
        <w:rPr>
          <w:rFonts w:cs="Times New Roman"/>
        </w:rPr>
      </w:pPr>
      <w:r w:rsidRPr="00D548F4">
        <w:rPr>
          <w:rFonts w:cs="Times New Roman"/>
        </w:rPr>
        <w:t xml:space="preserve">Lupton, R. (2011) </w:t>
      </w:r>
      <w:r w:rsidRPr="00D548F4">
        <w:rPr>
          <w:rFonts w:cs="Times New Roman"/>
          <w:i/>
          <w:iCs/>
        </w:rPr>
        <w:t xml:space="preserve">Poverty and inequality in London: anticipating the effects of tax and benefit reforms. Briefing - Autumn 2011. </w:t>
      </w:r>
      <w:r w:rsidRPr="00D548F4">
        <w:rPr>
          <w:rFonts w:cs="Times New Roman"/>
        </w:rPr>
        <w:t>London: LSE.</w:t>
      </w:r>
    </w:p>
    <w:p w14:paraId="7A4D8FBC" w14:textId="77777777" w:rsidR="00D548F4" w:rsidRPr="00D548F4" w:rsidRDefault="00D548F4" w:rsidP="008D18C9">
      <w:pPr>
        <w:ind w:left="720" w:hanging="720"/>
        <w:rPr>
          <w:rFonts w:cs="Times New Roman"/>
        </w:rPr>
      </w:pPr>
      <w:r w:rsidRPr="00D548F4">
        <w:rPr>
          <w:rFonts w:cs="Times New Roman"/>
        </w:rPr>
        <w:t xml:space="preserve">Malpass, P. (2005) </w:t>
      </w:r>
      <w:r w:rsidRPr="00D548F4">
        <w:rPr>
          <w:rFonts w:cs="Times New Roman"/>
          <w:i/>
          <w:iCs/>
        </w:rPr>
        <w:t xml:space="preserve">Housing and the welfare state: the development of housing policy in Britain. </w:t>
      </w:r>
      <w:r w:rsidRPr="00D548F4">
        <w:rPr>
          <w:rFonts w:cs="Times New Roman"/>
        </w:rPr>
        <w:t>Basingstoke: Palgrave Macmillan.</w:t>
      </w:r>
    </w:p>
    <w:p w14:paraId="1D26EF7B" w14:textId="528563FA" w:rsidR="009476B9" w:rsidRPr="009476B9" w:rsidRDefault="009476B9" w:rsidP="009476B9">
      <w:pPr>
        <w:ind w:left="720" w:hanging="720"/>
        <w:rPr>
          <w:ins w:id="453" w:author="Nick Bailey" w:date="2017-07-20T15:25:00Z"/>
          <w:rFonts w:cs="Times New Roman"/>
        </w:rPr>
      </w:pPr>
      <w:ins w:id="454" w:author="Nick Bailey" w:date="2017-07-20T15:25:00Z">
        <w:r w:rsidRPr="009476B9">
          <w:rPr>
            <w:rFonts w:cs="Times New Roman"/>
          </w:rPr>
          <w:t xml:space="preserve">Marcuse, P. (1985) Gentrification, abandonment and displacement: connections, causes and policy responses in New York City, </w:t>
        </w:r>
        <w:r w:rsidRPr="009476B9">
          <w:rPr>
            <w:rFonts w:cs="Times New Roman"/>
            <w:i/>
            <w:rPrChange w:id="455" w:author="Nick Bailey" w:date="2017-07-20T15:25:00Z">
              <w:rPr>
                <w:rFonts w:cs="Times New Roman"/>
              </w:rPr>
            </w:rPrChange>
          </w:rPr>
          <w:t>Journal of Urban and Contemporary Law</w:t>
        </w:r>
        <w:r>
          <w:rPr>
            <w:rFonts w:cs="Times New Roman"/>
            <w:i/>
          </w:rPr>
          <w:t>,</w:t>
        </w:r>
        <w:r w:rsidRPr="009476B9">
          <w:rPr>
            <w:rFonts w:cs="Times New Roman"/>
          </w:rPr>
          <w:t xml:space="preserve"> 28: 195-240.</w:t>
        </w:r>
      </w:ins>
    </w:p>
    <w:p w14:paraId="0C902B57" w14:textId="77777777" w:rsidR="00D548F4" w:rsidRPr="00D548F4" w:rsidRDefault="00D548F4" w:rsidP="008D18C9">
      <w:pPr>
        <w:ind w:left="720" w:hanging="720"/>
        <w:rPr>
          <w:rFonts w:cs="Times New Roman"/>
        </w:rPr>
      </w:pPr>
      <w:r w:rsidRPr="00D548F4">
        <w:rPr>
          <w:rFonts w:cs="Times New Roman"/>
        </w:rPr>
        <w:t xml:space="preserve">Massey, D. S. and Denton, N. A. (1988) The dimensions of residential segregation, </w:t>
      </w:r>
      <w:r w:rsidRPr="00D548F4">
        <w:rPr>
          <w:rFonts w:cs="Times New Roman"/>
          <w:i/>
          <w:iCs/>
        </w:rPr>
        <w:t xml:space="preserve">Social Forces </w:t>
      </w:r>
      <w:r>
        <w:rPr>
          <w:rFonts w:cs="Times New Roman"/>
        </w:rPr>
        <w:t>67 (2): 281-315.</w:t>
      </w:r>
    </w:p>
    <w:p w14:paraId="11DB6ED1" w14:textId="77777777" w:rsidR="00D548F4" w:rsidRPr="00D548F4" w:rsidRDefault="00D548F4" w:rsidP="008D18C9">
      <w:pPr>
        <w:ind w:left="720" w:hanging="720"/>
        <w:rPr>
          <w:rFonts w:cs="Times New Roman"/>
        </w:rPr>
      </w:pPr>
      <w:r w:rsidRPr="00D548F4">
        <w:rPr>
          <w:rFonts w:cs="Times New Roman"/>
        </w:rPr>
        <w:t xml:space="preserve">Musterd, S., Marcinczak, S., van Ham, M., and Tammaru, T. (2016) Socioeconomic segregation in European capital cities: increasing separation between poor and rich, </w:t>
      </w:r>
      <w:r w:rsidRPr="00D548F4">
        <w:rPr>
          <w:rFonts w:cs="Times New Roman"/>
          <w:i/>
          <w:iCs/>
        </w:rPr>
        <w:t xml:space="preserve">Urban Geography </w:t>
      </w:r>
      <w:r w:rsidRPr="00D548F4">
        <w:rPr>
          <w:rFonts w:cs="Times New Roman"/>
        </w:rPr>
        <w:t>: 1-22.</w:t>
      </w:r>
    </w:p>
    <w:p w14:paraId="2A3702F9" w14:textId="77777777" w:rsidR="00D548F4" w:rsidRPr="00D548F4" w:rsidRDefault="00D548F4" w:rsidP="008D18C9">
      <w:pPr>
        <w:ind w:left="720" w:hanging="720"/>
        <w:rPr>
          <w:rFonts w:cs="Times New Roman"/>
        </w:rPr>
      </w:pPr>
      <w:r w:rsidRPr="00D548F4">
        <w:rPr>
          <w:rFonts w:cs="Times New Roman"/>
        </w:rPr>
        <w:t xml:space="preserve">Noble, M., Wright, G., Smith, G., and Dibben, C. (2006) Measuring multiple deprivation at the small-area level, </w:t>
      </w:r>
      <w:r w:rsidRPr="00D548F4">
        <w:rPr>
          <w:rFonts w:cs="Times New Roman"/>
          <w:i/>
          <w:iCs/>
        </w:rPr>
        <w:t xml:space="preserve">Environment and Planning A </w:t>
      </w:r>
      <w:r w:rsidRPr="00D548F4">
        <w:rPr>
          <w:rFonts w:cs="Times New Roman"/>
        </w:rPr>
        <w:t>38 (1): 169-85.</w:t>
      </w:r>
    </w:p>
    <w:p w14:paraId="1B79C308" w14:textId="77777777" w:rsidR="00D548F4" w:rsidRPr="00D548F4" w:rsidRDefault="00D548F4" w:rsidP="008D18C9">
      <w:pPr>
        <w:ind w:left="720" w:hanging="720"/>
        <w:rPr>
          <w:rFonts w:cs="Times New Roman"/>
        </w:rPr>
      </w:pPr>
      <w:r w:rsidRPr="00D548F4">
        <w:rPr>
          <w:rFonts w:cs="Times New Roman"/>
        </w:rPr>
        <w:lastRenderedPageBreak/>
        <w:t xml:space="preserve">Office for National Statistics (ONS) (2015) </w:t>
      </w:r>
      <w:r w:rsidRPr="00D548F4">
        <w:rPr>
          <w:rFonts w:cs="Times New Roman"/>
          <w:i/>
          <w:iCs/>
        </w:rPr>
        <w:t xml:space="preserve">Methodology note on 2011 Travel-to-Work Areas. </w:t>
      </w:r>
      <w:r w:rsidRPr="00D548F4">
        <w:rPr>
          <w:rFonts w:cs="Times New Roman"/>
        </w:rPr>
        <w:t>London: ONS.</w:t>
      </w:r>
    </w:p>
    <w:p w14:paraId="293BC2B4" w14:textId="77777777" w:rsidR="00A64817" w:rsidRDefault="00A64817" w:rsidP="008D18C9">
      <w:pPr>
        <w:ind w:left="720" w:hanging="720"/>
        <w:rPr>
          <w:rFonts w:cs="Times New Roman"/>
        </w:rPr>
      </w:pPr>
      <w:r w:rsidRPr="00A64817">
        <w:rPr>
          <w:rFonts w:cs="Times New Roman"/>
        </w:rPr>
        <w:t xml:space="preserve">Office for National Statistics (ONS) (2017) </w:t>
      </w:r>
      <w:r w:rsidRPr="0021749F">
        <w:rPr>
          <w:rFonts w:cs="Times New Roman"/>
          <w:i/>
        </w:rPr>
        <w:t>Housing affordability in England and Wales: 1997 to 2016</w:t>
      </w:r>
      <w:r w:rsidR="0021749F">
        <w:rPr>
          <w:rFonts w:cs="Times New Roman"/>
        </w:rPr>
        <w:t xml:space="preserve">. </w:t>
      </w:r>
      <w:r w:rsidRPr="00A64817">
        <w:rPr>
          <w:rFonts w:cs="Times New Roman"/>
        </w:rPr>
        <w:t xml:space="preserve">London: ONS. </w:t>
      </w:r>
    </w:p>
    <w:p w14:paraId="74A94117" w14:textId="77777777" w:rsidR="00D548F4" w:rsidRPr="00D548F4" w:rsidRDefault="00D548F4" w:rsidP="008D18C9">
      <w:pPr>
        <w:ind w:left="720" w:hanging="720"/>
        <w:rPr>
          <w:rFonts w:cs="Times New Roman"/>
        </w:rPr>
      </w:pPr>
      <w:r w:rsidRPr="00D548F4">
        <w:rPr>
          <w:rFonts w:cs="Times New Roman"/>
        </w:rPr>
        <w:t xml:space="preserve">Pawson, H., Hulse, K., and Cheshire, L. (2015) </w:t>
      </w:r>
      <w:r w:rsidRPr="00D548F4">
        <w:rPr>
          <w:rFonts w:cs="Times New Roman"/>
          <w:i/>
          <w:iCs/>
        </w:rPr>
        <w:t xml:space="preserve">Addressing concentrations of disadvantage in urban Australia. AHURI Final Report No. 247. </w:t>
      </w:r>
      <w:r w:rsidRPr="00D548F4">
        <w:rPr>
          <w:rFonts w:cs="Times New Roman"/>
        </w:rPr>
        <w:t>Sydney: AHURI.</w:t>
      </w:r>
    </w:p>
    <w:p w14:paraId="1C32F70F" w14:textId="77777777" w:rsidR="00D548F4" w:rsidRPr="00D548F4" w:rsidRDefault="00D548F4" w:rsidP="008D18C9">
      <w:pPr>
        <w:ind w:left="720" w:hanging="720"/>
        <w:rPr>
          <w:rFonts w:cs="Times New Roman"/>
        </w:rPr>
      </w:pPr>
      <w:r w:rsidRPr="00D548F4">
        <w:rPr>
          <w:rFonts w:cs="Times New Roman"/>
        </w:rPr>
        <w:t xml:space="preserve">Payne, R. A. and Abel, G. A. (2012) UK indices of multiple deprivation: a way to make comparisons across constituent countries easier, </w:t>
      </w:r>
      <w:r w:rsidRPr="00D548F4">
        <w:rPr>
          <w:rFonts w:cs="Times New Roman"/>
          <w:i/>
          <w:iCs/>
        </w:rPr>
        <w:t xml:space="preserve">Health Statistics Quarterly </w:t>
      </w:r>
      <w:r w:rsidRPr="00D548F4">
        <w:rPr>
          <w:rFonts w:cs="Times New Roman"/>
        </w:rPr>
        <w:t>53 (Spring): 1-16.</w:t>
      </w:r>
    </w:p>
    <w:p w14:paraId="2052FAC6" w14:textId="77777777" w:rsidR="0040182A" w:rsidRPr="0040182A" w:rsidRDefault="0040182A" w:rsidP="0040182A">
      <w:pPr>
        <w:ind w:left="720" w:hanging="720"/>
        <w:rPr>
          <w:ins w:id="456" w:author="Nick Bailey" w:date="2017-07-17T17:10:00Z"/>
          <w:rFonts w:cs="Times New Roman"/>
        </w:rPr>
      </w:pPr>
      <w:ins w:id="457" w:author="Nick Bailey" w:date="2017-07-17T17:10:00Z">
        <w:r w:rsidRPr="0040182A">
          <w:rPr>
            <w:rFonts w:cs="Times New Roman"/>
          </w:rPr>
          <w:t xml:space="preserve">Peck, J. (2014) Pushing austerity: state failure, municipal bankruptcy and the crises of fiscal federalism in the USA, </w:t>
        </w:r>
        <w:r w:rsidRPr="0040182A">
          <w:rPr>
            <w:rFonts w:cs="Times New Roman"/>
            <w:i/>
            <w:rPrChange w:id="458" w:author="Nick Bailey" w:date="2017-07-17T17:10:00Z">
              <w:rPr>
                <w:rFonts w:cs="Times New Roman"/>
              </w:rPr>
            </w:rPrChange>
          </w:rPr>
          <w:t>Cambridge Journal of Regions, Economy and Society</w:t>
        </w:r>
        <w:r w:rsidRPr="0040182A">
          <w:rPr>
            <w:rFonts w:cs="Times New Roman"/>
          </w:rPr>
          <w:t xml:space="preserve"> 7 (1): 17-44.</w:t>
        </w:r>
      </w:ins>
    </w:p>
    <w:p w14:paraId="6A3CBCE9" w14:textId="77777777" w:rsidR="00D548F4" w:rsidRPr="00D548F4" w:rsidRDefault="00D548F4" w:rsidP="008D18C9">
      <w:pPr>
        <w:ind w:left="720" w:hanging="720"/>
        <w:rPr>
          <w:rFonts w:cs="Times New Roman"/>
        </w:rPr>
      </w:pPr>
      <w:r w:rsidRPr="00D548F4">
        <w:rPr>
          <w:rFonts w:cs="Times New Roman"/>
        </w:rPr>
        <w:t xml:space="preserve">Randolph, B. and Tice, A. (2016) Relocating Disadvantage in Five Australian Cities: Socio-spatial Polarisation under Neo-liberalism: Urban Policy and Research, </w:t>
      </w:r>
      <w:r w:rsidRPr="00D548F4">
        <w:rPr>
          <w:rFonts w:cs="Times New Roman"/>
          <w:i/>
          <w:iCs/>
        </w:rPr>
        <w:t xml:space="preserve">Urban Policy and Research </w:t>
      </w:r>
      <w:r w:rsidRPr="00D548F4">
        <w:rPr>
          <w:rFonts w:cs="Times New Roman"/>
        </w:rPr>
        <w:t>: 1-19.</w:t>
      </w:r>
    </w:p>
    <w:p w14:paraId="372814E8" w14:textId="77777777" w:rsidR="00D548F4" w:rsidRPr="00D548F4" w:rsidRDefault="00D548F4" w:rsidP="008D18C9">
      <w:pPr>
        <w:ind w:left="720" w:hanging="720"/>
        <w:rPr>
          <w:rFonts w:cs="Times New Roman"/>
        </w:rPr>
      </w:pPr>
      <w:r w:rsidRPr="00D548F4">
        <w:rPr>
          <w:rFonts w:cs="Times New Roman"/>
        </w:rPr>
        <w:t xml:space="preserve">Robson, B. (1988) </w:t>
      </w:r>
      <w:r w:rsidRPr="00D548F4">
        <w:rPr>
          <w:rFonts w:cs="Times New Roman"/>
          <w:i/>
          <w:iCs/>
        </w:rPr>
        <w:t xml:space="preserve">Those inner cities: reconciling the social and economic aims of urban policy. </w:t>
      </w:r>
      <w:r w:rsidRPr="00D548F4">
        <w:rPr>
          <w:rFonts w:cs="Times New Roman"/>
        </w:rPr>
        <w:t>Oxford: Clarendon Press.</w:t>
      </w:r>
    </w:p>
    <w:p w14:paraId="17B6CF17" w14:textId="77777777" w:rsidR="00D548F4" w:rsidRPr="00D548F4" w:rsidRDefault="00D548F4" w:rsidP="008D18C9">
      <w:pPr>
        <w:ind w:left="720" w:hanging="720"/>
        <w:rPr>
          <w:rFonts w:cs="Times New Roman"/>
        </w:rPr>
      </w:pPr>
      <w:r w:rsidRPr="00D548F4">
        <w:rPr>
          <w:rFonts w:cs="Times New Roman"/>
        </w:rPr>
        <w:t xml:space="preserve">Sassen, S. (1991) </w:t>
      </w:r>
      <w:r w:rsidRPr="00D548F4">
        <w:rPr>
          <w:rFonts w:cs="Times New Roman"/>
          <w:i/>
          <w:iCs/>
        </w:rPr>
        <w:t xml:space="preserve">The global city: New York, London, Tokyo. </w:t>
      </w:r>
      <w:r w:rsidRPr="00D548F4">
        <w:rPr>
          <w:rFonts w:cs="Times New Roman"/>
        </w:rPr>
        <w:t>Princeton: Princeton UP.</w:t>
      </w:r>
    </w:p>
    <w:p w14:paraId="5B3371C8" w14:textId="77777777" w:rsidR="00D548F4" w:rsidRPr="00D548F4" w:rsidRDefault="00D548F4" w:rsidP="008D18C9">
      <w:pPr>
        <w:ind w:left="720" w:hanging="720"/>
        <w:rPr>
          <w:rFonts w:cs="Times New Roman"/>
        </w:rPr>
      </w:pPr>
      <w:r w:rsidRPr="00D548F4">
        <w:rPr>
          <w:rFonts w:cs="Times New Roman"/>
        </w:rPr>
        <w:t xml:space="preserve">Schoon, N. (2001) </w:t>
      </w:r>
      <w:r w:rsidRPr="00D548F4">
        <w:rPr>
          <w:rFonts w:cs="Times New Roman"/>
          <w:i/>
          <w:iCs/>
        </w:rPr>
        <w:t xml:space="preserve">The chosen city. </w:t>
      </w:r>
      <w:r w:rsidRPr="00D548F4">
        <w:rPr>
          <w:rFonts w:cs="Times New Roman"/>
        </w:rPr>
        <w:t>London: Spon.</w:t>
      </w:r>
    </w:p>
    <w:p w14:paraId="5FA0E9FC" w14:textId="77777777" w:rsidR="00D548F4" w:rsidRPr="00D548F4" w:rsidRDefault="00D548F4" w:rsidP="008D18C9">
      <w:pPr>
        <w:ind w:left="720" w:hanging="720"/>
      </w:pPr>
      <w:r w:rsidRPr="00D548F4">
        <w:t xml:space="preserve">Smith, N. (2002) New globalism, new urbanism: gentrification as global urban strategy, </w:t>
      </w:r>
      <w:r w:rsidRPr="00D548F4">
        <w:rPr>
          <w:i/>
          <w:iCs/>
        </w:rPr>
        <w:t xml:space="preserve">Antipode </w:t>
      </w:r>
      <w:r w:rsidRPr="00D548F4">
        <w:t>34 (3): 427-50.</w:t>
      </w:r>
    </w:p>
    <w:p w14:paraId="3B3D4AB4" w14:textId="77777777" w:rsidR="00D548F4" w:rsidRPr="00D548F4" w:rsidRDefault="00D548F4" w:rsidP="008D18C9">
      <w:pPr>
        <w:ind w:left="720" w:hanging="720"/>
      </w:pPr>
      <w:r w:rsidRPr="00D548F4">
        <w:t xml:space="preserve">Taylor-Gooby, P. (2013) </w:t>
      </w:r>
      <w:r w:rsidRPr="00D548F4">
        <w:rPr>
          <w:i/>
          <w:iCs/>
        </w:rPr>
        <w:t xml:space="preserve">The double crisis of the welfare state and what we can do about it. </w:t>
      </w:r>
      <w:r w:rsidRPr="00D548F4">
        <w:t>Basingstoke: Palgrave.</w:t>
      </w:r>
    </w:p>
    <w:p w14:paraId="3967B348" w14:textId="77777777" w:rsidR="00D548F4" w:rsidRPr="00D548F4" w:rsidRDefault="00D548F4" w:rsidP="008D18C9">
      <w:pPr>
        <w:ind w:left="720" w:hanging="720"/>
      </w:pPr>
      <w:r w:rsidRPr="00D548F4">
        <w:t xml:space="preserve">Urban Task Force (1999) </w:t>
      </w:r>
      <w:r w:rsidRPr="00D548F4">
        <w:rPr>
          <w:i/>
          <w:iCs/>
        </w:rPr>
        <w:t xml:space="preserve">Towards an urban rennaissance. </w:t>
      </w:r>
      <w:r w:rsidRPr="00D548F4">
        <w:t>London: E &amp; FN Spon.</w:t>
      </w:r>
    </w:p>
    <w:p w14:paraId="5A55AD77" w14:textId="5ADC5C8D" w:rsidR="004F0CD2" w:rsidRPr="00D548F4" w:rsidRDefault="00D548F4" w:rsidP="008D18C9">
      <w:pPr>
        <w:ind w:left="720" w:hanging="720"/>
      </w:pPr>
      <w:r w:rsidRPr="00D548F4">
        <w:t xml:space="preserve">van Gent, W. P. C. (2013) Neoliberalization, </w:t>
      </w:r>
      <w:r w:rsidR="001D4EAA">
        <w:t>h</w:t>
      </w:r>
      <w:r w:rsidRPr="00D548F4">
        <w:t xml:space="preserve">ousing </w:t>
      </w:r>
      <w:r w:rsidR="001D4EAA">
        <w:t>i</w:t>
      </w:r>
      <w:r w:rsidRPr="00D548F4">
        <w:t xml:space="preserve">nstitutions and </w:t>
      </w:r>
      <w:r w:rsidR="001D4EAA">
        <w:t>v</w:t>
      </w:r>
      <w:r w:rsidRPr="00D548F4">
        <w:t xml:space="preserve">ariegated </w:t>
      </w:r>
      <w:r w:rsidR="001D4EAA">
        <w:t>g</w:t>
      </w:r>
      <w:r w:rsidRPr="00D548F4">
        <w:t xml:space="preserve">entrification: </w:t>
      </w:r>
      <w:r w:rsidR="001D4EAA">
        <w:t>h</w:t>
      </w:r>
      <w:r w:rsidRPr="00D548F4">
        <w:t xml:space="preserve">ow the 'Third Wave' </w:t>
      </w:r>
      <w:r w:rsidR="001D4EAA">
        <w:t>b</w:t>
      </w:r>
      <w:r w:rsidRPr="00D548F4">
        <w:t xml:space="preserve">roke in Amsterdam, </w:t>
      </w:r>
      <w:r w:rsidRPr="00D548F4">
        <w:rPr>
          <w:i/>
          <w:iCs/>
        </w:rPr>
        <w:t xml:space="preserve">International Journal of Urban and Regional Research </w:t>
      </w:r>
      <w:r w:rsidRPr="00D548F4">
        <w:t>37 (2): 503-22.</w:t>
      </w:r>
    </w:p>
    <w:p w14:paraId="7A2D450E" w14:textId="77777777" w:rsidR="001F485A" w:rsidRDefault="001F485A">
      <w:pPr>
        <w:rPr>
          <w:rFonts w:asciiTheme="majorHAnsi" w:eastAsiaTheme="majorEastAsia" w:hAnsiTheme="majorHAnsi" w:cstheme="majorBidi"/>
          <w:b/>
          <w:bCs/>
          <w:color w:val="4F81BD" w:themeColor="accent1"/>
          <w:sz w:val="26"/>
          <w:szCs w:val="26"/>
        </w:rPr>
      </w:pPr>
      <w:r>
        <w:br w:type="page"/>
      </w:r>
    </w:p>
    <w:p w14:paraId="35BF26FE" w14:textId="77777777" w:rsidR="00E442CA" w:rsidRDefault="00E442CA" w:rsidP="00E442CA">
      <w:pPr>
        <w:pStyle w:val="Heading2"/>
      </w:pPr>
      <w:r>
        <w:lastRenderedPageBreak/>
        <w:t>Tables</w:t>
      </w:r>
    </w:p>
    <w:p w14:paraId="0147B053" w14:textId="77777777" w:rsidR="005A14F7" w:rsidRDefault="005A14F7" w:rsidP="005A14F7">
      <w:pPr>
        <w:pStyle w:val="Heading4"/>
      </w:pPr>
      <w:r>
        <w:t xml:space="preserve">Table 1: City </w:t>
      </w:r>
      <w:r w:rsidR="001F485A">
        <w:t>types and characteristics</w:t>
      </w:r>
    </w:p>
    <w:tbl>
      <w:tblPr>
        <w:tblW w:w="9116" w:type="dxa"/>
        <w:tblInd w:w="93" w:type="dxa"/>
        <w:tblLook w:val="04A0" w:firstRow="1" w:lastRow="0" w:firstColumn="1" w:lastColumn="0" w:noHBand="0" w:noVBand="1"/>
      </w:tblPr>
      <w:tblGrid>
        <w:gridCol w:w="2709"/>
        <w:gridCol w:w="1217"/>
        <w:gridCol w:w="726"/>
        <w:gridCol w:w="1194"/>
        <w:gridCol w:w="1390"/>
        <w:gridCol w:w="940"/>
        <w:gridCol w:w="940"/>
      </w:tblGrid>
      <w:tr w:rsidR="0027746B" w:rsidRPr="00F21AA7" w14:paraId="3AF0DBEE" w14:textId="77777777" w:rsidTr="0027746B">
        <w:trPr>
          <w:trHeight w:val="600"/>
        </w:trPr>
        <w:tc>
          <w:tcPr>
            <w:tcW w:w="2709" w:type="dxa"/>
            <w:tcBorders>
              <w:top w:val="nil"/>
              <w:left w:val="nil"/>
              <w:bottom w:val="nil"/>
              <w:right w:val="nil"/>
            </w:tcBorders>
            <w:shd w:val="clear" w:color="auto" w:fill="auto"/>
            <w:noWrap/>
            <w:vAlign w:val="bottom"/>
            <w:hideMark/>
          </w:tcPr>
          <w:p w14:paraId="36440FA8" w14:textId="77777777" w:rsidR="0027746B" w:rsidRPr="00F21AA7" w:rsidRDefault="0027746B" w:rsidP="00F21AA7">
            <w:pPr>
              <w:spacing w:after="0" w:line="240" w:lineRule="auto"/>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City</w:t>
            </w:r>
          </w:p>
        </w:tc>
        <w:tc>
          <w:tcPr>
            <w:tcW w:w="1217" w:type="dxa"/>
            <w:tcBorders>
              <w:top w:val="nil"/>
              <w:left w:val="nil"/>
              <w:bottom w:val="nil"/>
              <w:right w:val="nil"/>
            </w:tcBorders>
            <w:shd w:val="clear" w:color="auto" w:fill="auto"/>
            <w:noWrap/>
            <w:vAlign w:val="bottom"/>
            <w:hideMark/>
          </w:tcPr>
          <w:p w14:paraId="6C198003"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Population ('000s)</w:t>
            </w:r>
          </w:p>
        </w:tc>
        <w:tc>
          <w:tcPr>
            <w:tcW w:w="1920" w:type="dxa"/>
            <w:gridSpan w:val="2"/>
            <w:tcBorders>
              <w:top w:val="nil"/>
              <w:left w:val="nil"/>
              <w:bottom w:val="nil"/>
              <w:right w:val="nil"/>
            </w:tcBorders>
            <w:shd w:val="clear" w:color="auto" w:fill="auto"/>
            <w:noWrap/>
            <w:vAlign w:val="bottom"/>
            <w:hideMark/>
          </w:tcPr>
          <w:p w14:paraId="2950F28B"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 Income Deprived</w:t>
            </w:r>
          </w:p>
        </w:tc>
        <w:tc>
          <w:tcPr>
            <w:tcW w:w="1390" w:type="dxa"/>
            <w:vMerge w:val="restart"/>
            <w:tcBorders>
              <w:top w:val="nil"/>
              <w:left w:val="nil"/>
              <w:right w:val="nil"/>
            </w:tcBorders>
            <w:shd w:val="clear" w:color="auto" w:fill="auto"/>
            <w:noWrap/>
            <w:vAlign w:val="bottom"/>
            <w:hideMark/>
          </w:tcPr>
          <w:p w14:paraId="2175974A"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Correlation of centrality &amp; density</w:t>
            </w:r>
          </w:p>
        </w:tc>
        <w:tc>
          <w:tcPr>
            <w:tcW w:w="1880" w:type="dxa"/>
            <w:gridSpan w:val="2"/>
            <w:tcBorders>
              <w:top w:val="nil"/>
              <w:left w:val="nil"/>
              <w:bottom w:val="nil"/>
              <w:right w:val="nil"/>
            </w:tcBorders>
            <w:shd w:val="clear" w:color="auto" w:fill="auto"/>
            <w:noWrap/>
            <w:vAlign w:val="bottom"/>
            <w:hideMark/>
          </w:tcPr>
          <w:p w14:paraId="3739AEBA"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Housing affordability</w:t>
            </w:r>
          </w:p>
        </w:tc>
      </w:tr>
      <w:tr w:rsidR="0027746B" w:rsidRPr="00F21AA7" w14:paraId="5A465DCE" w14:textId="77777777" w:rsidTr="0027746B">
        <w:trPr>
          <w:trHeight w:val="384"/>
        </w:trPr>
        <w:tc>
          <w:tcPr>
            <w:tcW w:w="2709" w:type="dxa"/>
            <w:tcBorders>
              <w:top w:val="nil"/>
              <w:left w:val="nil"/>
              <w:bottom w:val="nil"/>
              <w:right w:val="nil"/>
            </w:tcBorders>
            <w:shd w:val="clear" w:color="auto" w:fill="auto"/>
            <w:noWrap/>
            <w:vAlign w:val="bottom"/>
            <w:hideMark/>
          </w:tcPr>
          <w:p w14:paraId="45320271" w14:textId="77777777" w:rsidR="0027746B" w:rsidRPr="00F21AA7" w:rsidRDefault="0027746B" w:rsidP="00F21AA7">
            <w:pPr>
              <w:spacing w:after="0" w:line="240" w:lineRule="auto"/>
              <w:rPr>
                <w:rFonts w:ascii="Calibri" w:eastAsia="Times New Roman" w:hAnsi="Calibri" w:cs="Times New Roman"/>
                <w:b/>
                <w:color w:val="000000"/>
                <w:lang w:eastAsia="en-GB"/>
              </w:rPr>
            </w:pPr>
          </w:p>
        </w:tc>
        <w:tc>
          <w:tcPr>
            <w:tcW w:w="1217" w:type="dxa"/>
            <w:tcBorders>
              <w:top w:val="nil"/>
              <w:left w:val="nil"/>
              <w:bottom w:val="nil"/>
              <w:right w:val="nil"/>
            </w:tcBorders>
            <w:shd w:val="clear" w:color="auto" w:fill="auto"/>
            <w:noWrap/>
            <w:vAlign w:val="bottom"/>
            <w:hideMark/>
          </w:tcPr>
          <w:p w14:paraId="2A947FBF"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p>
        </w:tc>
        <w:tc>
          <w:tcPr>
            <w:tcW w:w="726" w:type="dxa"/>
            <w:tcBorders>
              <w:top w:val="nil"/>
              <w:left w:val="nil"/>
              <w:bottom w:val="nil"/>
              <w:right w:val="nil"/>
            </w:tcBorders>
            <w:shd w:val="clear" w:color="auto" w:fill="auto"/>
            <w:noWrap/>
            <w:vAlign w:val="bottom"/>
            <w:hideMark/>
          </w:tcPr>
          <w:p w14:paraId="1DF57BEF"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2004</w:t>
            </w:r>
          </w:p>
        </w:tc>
        <w:tc>
          <w:tcPr>
            <w:tcW w:w="1194" w:type="dxa"/>
            <w:tcBorders>
              <w:top w:val="nil"/>
              <w:left w:val="nil"/>
              <w:bottom w:val="nil"/>
              <w:right w:val="nil"/>
            </w:tcBorders>
            <w:shd w:val="clear" w:color="auto" w:fill="auto"/>
            <w:noWrap/>
            <w:vAlign w:val="bottom"/>
            <w:hideMark/>
          </w:tcPr>
          <w:p w14:paraId="6DA0467B"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2015/16</w:t>
            </w:r>
          </w:p>
        </w:tc>
        <w:tc>
          <w:tcPr>
            <w:tcW w:w="1390" w:type="dxa"/>
            <w:vMerge/>
            <w:tcBorders>
              <w:left w:val="nil"/>
              <w:bottom w:val="nil"/>
              <w:right w:val="nil"/>
            </w:tcBorders>
            <w:shd w:val="clear" w:color="auto" w:fill="auto"/>
            <w:noWrap/>
            <w:vAlign w:val="bottom"/>
            <w:hideMark/>
          </w:tcPr>
          <w:p w14:paraId="38BCC18A"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p>
        </w:tc>
        <w:tc>
          <w:tcPr>
            <w:tcW w:w="940" w:type="dxa"/>
            <w:tcBorders>
              <w:top w:val="nil"/>
              <w:left w:val="nil"/>
              <w:bottom w:val="nil"/>
              <w:right w:val="nil"/>
            </w:tcBorders>
            <w:shd w:val="clear" w:color="auto" w:fill="auto"/>
            <w:noWrap/>
            <w:vAlign w:val="bottom"/>
            <w:hideMark/>
          </w:tcPr>
          <w:p w14:paraId="3C59917E"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2004</w:t>
            </w:r>
          </w:p>
        </w:tc>
        <w:tc>
          <w:tcPr>
            <w:tcW w:w="940" w:type="dxa"/>
            <w:tcBorders>
              <w:top w:val="nil"/>
              <w:left w:val="nil"/>
              <w:bottom w:val="nil"/>
              <w:right w:val="nil"/>
            </w:tcBorders>
            <w:shd w:val="clear" w:color="auto" w:fill="auto"/>
            <w:noWrap/>
            <w:vAlign w:val="bottom"/>
            <w:hideMark/>
          </w:tcPr>
          <w:p w14:paraId="532F57C1"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2016</w:t>
            </w:r>
          </w:p>
        </w:tc>
      </w:tr>
      <w:tr w:rsidR="00F21AA7" w:rsidRPr="00F21AA7" w14:paraId="57B1EA5E" w14:textId="77777777" w:rsidTr="0027746B">
        <w:trPr>
          <w:trHeight w:val="288"/>
        </w:trPr>
        <w:tc>
          <w:tcPr>
            <w:tcW w:w="2709" w:type="dxa"/>
            <w:tcBorders>
              <w:top w:val="nil"/>
              <w:left w:val="nil"/>
              <w:bottom w:val="nil"/>
              <w:right w:val="nil"/>
            </w:tcBorders>
            <w:shd w:val="clear" w:color="auto" w:fill="auto"/>
            <w:noWrap/>
            <w:vAlign w:val="bottom"/>
            <w:hideMark/>
          </w:tcPr>
          <w:p w14:paraId="588987BE" w14:textId="77777777" w:rsidR="00F21AA7" w:rsidRPr="00F21AA7" w:rsidRDefault="00F21AA7" w:rsidP="00F21AA7">
            <w:pPr>
              <w:spacing w:after="0" w:line="240" w:lineRule="auto"/>
              <w:rPr>
                <w:rFonts w:ascii="Calibri" w:eastAsia="Times New Roman" w:hAnsi="Calibri" w:cs="Times New Roman"/>
                <w:b/>
                <w:bCs/>
                <w:i/>
                <w:iCs/>
                <w:color w:val="000000"/>
                <w:lang w:eastAsia="en-GB"/>
              </w:rPr>
            </w:pPr>
            <w:r w:rsidRPr="00F21AA7">
              <w:rPr>
                <w:rFonts w:ascii="Calibri" w:eastAsia="Times New Roman" w:hAnsi="Calibri" w:cs="Times New Roman"/>
                <w:b/>
                <w:bCs/>
                <w:i/>
                <w:iCs/>
                <w:color w:val="000000"/>
                <w:lang w:eastAsia="en-GB"/>
              </w:rPr>
              <w:t>Larger</w:t>
            </w:r>
          </w:p>
        </w:tc>
        <w:tc>
          <w:tcPr>
            <w:tcW w:w="1217" w:type="dxa"/>
            <w:tcBorders>
              <w:top w:val="nil"/>
              <w:left w:val="nil"/>
              <w:bottom w:val="nil"/>
              <w:right w:val="nil"/>
            </w:tcBorders>
            <w:shd w:val="clear" w:color="auto" w:fill="auto"/>
            <w:noWrap/>
            <w:vAlign w:val="bottom"/>
            <w:hideMark/>
          </w:tcPr>
          <w:p w14:paraId="2F29710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726" w:type="dxa"/>
            <w:tcBorders>
              <w:top w:val="nil"/>
              <w:left w:val="nil"/>
              <w:bottom w:val="nil"/>
              <w:right w:val="nil"/>
            </w:tcBorders>
            <w:shd w:val="clear" w:color="auto" w:fill="auto"/>
            <w:noWrap/>
            <w:vAlign w:val="bottom"/>
            <w:hideMark/>
          </w:tcPr>
          <w:p w14:paraId="63E297D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194" w:type="dxa"/>
            <w:tcBorders>
              <w:top w:val="nil"/>
              <w:left w:val="nil"/>
              <w:bottom w:val="nil"/>
              <w:right w:val="nil"/>
            </w:tcBorders>
            <w:shd w:val="clear" w:color="auto" w:fill="auto"/>
            <w:noWrap/>
            <w:vAlign w:val="bottom"/>
            <w:hideMark/>
          </w:tcPr>
          <w:p w14:paraId="06E84C6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390" w:type="dxa"/>
            <w:tcBorders>
              <w:top w:val="nil"/>
              <w:left w:val="nil"/>
              <w:bottom w:val="nil"/>
              <w:right w:val="nil"/>
            </w:tcBorders>
            <w:shd w:val="clear" w:color="auto" w:fill="auto"/>
            <w:noWrap/>
            <w:vAlign w:val="bottom"/>
            <w:hideMark/>
          </w:tcPr>
          <w:p w14:paraId="18C7ECD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48D5399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370F0EA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r>
      <w:tr w:rsidR="00F21AA7" w:rsidRPr="00F21AA7" w14:paraId="435FF0CE" w14:textId="77777777" w:rsidTr="0027746B">
        <w:trPr>
          <w:trHeight w:val="288"/>
        </w:trPr>
        <w:tc>
          <w:tcPr>
            <w:tcW w:w="2709" w:type="dxa"/>
            <w:tcBorders>
              <w:top w:val="nil"/>
              <w:left w:val="nil"/>
              <w:bottom w:val="nil"/>
              <w:right w:val="nil"/>
            </w:tcBorders>
            <w:shd w:val="clear" w:color="auto" w:fill="auto"/>
            <w:noWrap/>
            <w:vAlign w:val="bottom"/>
            <w:hideMark/>
          </w:tcPr>
          <w:p w14:paraId="5F78FFD9"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London</w:t>
            </w:r>
          </w:p>
        </w:tc>
        <w:tc>
          <w:tcPr>
            <w:tcW w:w="1217" w:type="dxa"/>
            <w:tcBorders>
              <w:top w:val="nil"/>
              <w:left w:val="nil"/>
              <w:bottom w:val="nil"/>
              <w:right w:val="nil"/>
            </w:tcBorders>
            <w:shd w:val="clear" w:color="auto" w:fill="auto"/>
            <w:noWrap/>
            <w:vAlign w:val="bottom"/>
            <w:hideMark/>
          </w:tcPr>
          <w:p w14:paraId="3FFC10A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7210</w:t>
            </w:r>
          </w:p>
        </w:tc>
        <w:tc>
          <w:tcPr>
            <w:tcW w:w="726" w:type="dxa"/>
            <w:tcBorders>
              <w:top w:val="nil"/>
              <w:left w:val="nil"/>
              <w:bottom w:val="nil"/>
              <w:right w:val="nil"/>
            </w:tcBorders>
            <w:shd w:val="clear" w:color="auto" w:fill="auto"/>
            <w:noWrap/>
            <w:vAlign w:val="bottom"/>
            <w:hideMark/>
          </w:tcPr>
          <w:p w14:paraId="4417DB4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w:t>
            </w:r>
          </w:p>
        </w:tc>
        <w:tc>
          <w:tcPr>
            <w:tcW w:w="1194" w:type="dxa"/>
            <w:tcBorders>
              <w:top w:val="nil"/>
              <w:left w:val="nil"/>
              <w:bottom w:val="nil"/>
              <w:right w:val="nil"/>
            </w:tcBorders>
            <w:shd w:val="clear" w:color="auto" w:fill="auto"/>
            <w:noWrap/>
            <w:vAlign w:val="bottom"/>
            <w:hideMark/>
          </w:tcPr>
          <w:p w14:paraId="6244930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w:t>
            </w:r>
          </w:p>
        </w:tc>
        <w:tc>
          <w:tcPr>
            <w:tcW w:w="1390" w:type="dxa"/>
            <w:tcBorders>
              <w:top w:val="nil"/>
              <w:left w:val="nil"/>
              <w:bottom w:val="nil"/>
              <w:right w:val="nil"/>
            </w:tcBorders>
            <w:shd w:val="clear" w:color="auto" w:fill="auto"/>
            <w:noWrap/>
            <w:vAlign w:val="bottom"/>
            <w:hideMark/>
          </w:tcPr>
          <w:p w14:paraId="7BCA4C8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0.65</w:t>
            </w:r>
          </w:p>
        </w:tc>
        <w:tc>
          <w:tcPr>
            <w:tcW w:w="940" w:type="dxa"/>
            <w:tcBorders>
              <w:top w:val="nil"/>
              <w:left w:val="nil"/>
              <w:bottom w:val="nil"/>
              <w:right w:val="nil"/>
            </w:tcBorders>
            <w:shd w:val="clear" w:color="auto" w:fill="auto"/>
            <w:noWrap/>
            <w:vAlign w:val="bottom"/>
            <w:hideMark/>
          </w:tcPr>
          <w:p w14:paraId="1AE621E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8.5</w:t>
            </w:r>
          </w:p>
        </w:tc>
        <w:tc>
          <w:tcPr>
            <w:tcW w:w="940" w:type="dxa"/>
            <w:tcBorders>
              <w:top w:val="nil"/>
              <w:left w:val="nil"/>
              <w:bottom w:val="nil"/>
              <w:right w:val="nil"/>
            </w:tcBorders>
            <w:shd w:val="clear" w:color="auto" w:fill="auto"/>
            <w:noWrap/>
            <w:vAlign w:val="bottom"/>
            <w:hideMark/>
          </w:tcPr>
          <w:p w14:paraId="09B0169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13.5</w:t>
            </w:r>
          </w:p>
        </w:tc>
      </w:tr>
      <w:tr w:rsidR="00F21AA7" w:rsidRPr="00F21AA7" w14:paraId="6C80CA49" w14:textId="77777777" w:rsidTr="0027746B">
        <w:trPr>
          <w:trHeight w:val="288"/>
        </w:trPr>
        <w:tc>
          <w:tcPr>
            <w:tcW w:w="2709" w:type="dxa"/>
            <w:tcBorders>
              <w:top w:val="nil"/>
              <w:left w:val="nil"/>
              <w:bottom w:val="nil"/>
              <w:right w:val="nil"/>
            </w:tcBorders>
            <w:shd w:val="clear" w:color="auto" w:fill="auto"/>
            <w:noWrap/>
            <w:vAlign w:val="bottom"/>
            <w:hideMark/>
          </w:tcPr>
          <w:p w14:paraId="52A5E707"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Manchester</w:t>
            </w:r>
          </w:p>
        </w:tc>
        <w:tc>
          <w:tcPr>
            <w:tcW w:w="1217" w:type="dxa"/>
            <w:tcBorders>
              <w:top w:val="nil"/>
              <w:left w:val="nil"/>
              <w:bottom w:val="nil"/>
              <w:right w:val="nil"/>
            </w:tcBorders>
            <w:shd w:val="clear" w:color="auto" w:fill="auto"/>
            <w:noWrap/>
            <w:vAlign w:val="bottom"/>
            <w:hideMark/>
          </w:tcPr>
          <w:p w14:paraId="419CC95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2510</w:t>
            </w:r>
          </w:p>
        </w:tc>
        <w:tc>
          <w:tcPr>
            <w:tcW w:w="726" w:type="dxa"/>
            <w:tcBorders>
              <w:top w:val="nil"/>
              <w:left w:val="nil"/>
              <w:bottom w:val="nil"/>
              <w:right w:val="nil"/>
            </w:tcBorders>
            <w:shd w:val="clear" w:color="auto" w:fill="auto"/>
            <w:noWrap/>
            <w:vAlign w:val="bottom"/>
            <w:hideMark/>
          </w:tcPr>
          <w:p w14:paraId="36E5DC1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18%</w:t>
            </w:r>
          </w:p>
        </w:tc>
        <w:tc>
          <w:tcPr>
            <w:tcW w:w="1194" w:type="dxa"/>
            <w:tcBorders>
              <w:top w:val="nil"/>
              <w:left w:val="nil"/>
              <w:bottom w:val="nil"/>
              <w:right w:val="nil"/>
            </w:tcBorders>
            <w:shd w:val="clear" w:color="auto" w:fill="auto"/>
            <w:noWrap/>
            <w:vAlign w:val="bottom"/>
            <w:hideMark/>
          </w:tcPr>
          <w:p w14:paraId="2B3A0A8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18%</w:t>
            </w:r>
          </w:p>
        </w:tc>
        <w:tc>
          <w:tcPr>
            <w:tcW w:w="1390" w:type="dxa"/>
            <w:tcBorders>
              <w:top w:val="nil"/>
              <w:left w:val="nil"/>
              <w:bottom w:val="nil"/>
              <w:right w:val="nil"/>
            </w:tcBorders>
            <w:shd w:val="clear" w:color="auto" w:fill="auto"/>
            <w:noWrap/>
            <w:vAlign w:val="bottom"/>
            <w:hideMark/>
          </w:tcPr>
          <w:p w14:paraId="6CB25CD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0.30</w:t>
            </w:r>
          </w:p>
        </w:tc>
        <w:tc>
          <w:tcPr>
            <w:tcW w:w="940" w:type="dxa"/>
            <w:tcBorders>
              <w:top w:val="nil"/>
              <w:left w:val="nil"/>
              <w:bottom w:val="nil"/>
              <w:right w:val="nil"/>
            </w:tcBorders>
            <w:shd w:val="clear" w:color="auto" w:fill="auto"/>
            <w:noWrap/>
            <w:vAlign w:val="bottom"/>
            <w:hideMark/>
          </w:tcPr>
          <w:p w14:paraId="119FA93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3.7</w:t>
            </w:r>
          </w:p>
        </w:tc>
        <w:tc>
          <w:tcPr>
            <w:tcW w:w="940" w:type="dxa"/>
            <w:tcBorders>
              <w:top w:val="nil"/>
              <w:left w:val="nil"/>
              <w:bottom w:val="nil"/>
              <w:right w:val="nil"/>
            </w:tcBorders>
            <w:shd w:val="clear" w:color="auto" w:fill="auto"/>
            <w:noWrap/>
            <w:vAlign w:val="bottom"/>
            <w:hideMark/>
          </w:tcPr>
          <w:p w14:paraId="352BCDB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6.1</w:t>
            </w:r>
          </w:p>
        </w:tc>
      </w:tr>
      <w:tr w:rsidR="00F21AA7" w:rsidRPr="00F21AA7" w14:paraId="755858CF" w14:textId="77777777" w:rsidTr="0027746B">
        <w:trPr>
          <w:trHeight w:val="288"/>
        </w:trPr>
        <w:tc>
          <w:tcPr>
            <w:tcW w:w="2709" w:type="dxa"/>
            <w:tcBorders>
              <w:top w:val="nil"/>
              <w:left w:val="nil"/>
              <w:bottom w:val="nil"/>
              <w:right w:val="nil"/>
            </w:tcBorders>
            <w:shd w:val="clear" w:color="auto" w:fill="auto"/>
            <w:noWrap/>
            <w:vAlign w:val="bottom"/>
            <w:hideMark/>
          </w:tcPr>
          <w:p w14:paraId="23DD51AD"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Birmingham</w:t>
            </w:r>
          </w:p>
        </w:tc>
        <w:tc>
          <w:tcPr>
            <w:tcW w:w="1217" w:type="dxa"/>
            <w:tcBorders>
              <w:top w:val="nil"/>
              <w:left w:val="nil"/>
              <w:bottom w:val="nil"/>
              <w:right w:val="nil"/>
            </w:tcBorders>
            <w:shd w:val="clear" w:color="auto" w:fill="auto"/>
            <w:noWrap/>
            <w:vAlign w:val="bottom"/>
            <w:hideMark/>
          </w:tcPr>
          <w:p w14:paraId="7C9316C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1600</w:t>
            </w:r>
          </w:p>
        </w:tc>
        <w:tc>
          <w:tcPr>
            <w:tcW w:w="726" w:type="dxa"/>
            <w:tcBorders>
              <w:top w:val="nil"/>
              <w:left w:val="nil"/>
              <w:bottom w:val="nil"/>
              <w:right w:val="nil"/>
            </w:tcBorders>
            <w:shd w:val="clear" w:color="auto" w:fill="auto"/>
            <w:noWrap/>
            <w:vAlign w:val="bottom"/>
            <w:hideMark/>
          </w:tcPr>
          <w:p w14:paraId="31DD2A8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20%</w:t>
            </w:r>
          </w:p>
        </w:tc>
        <w:tc>
          <w:tcPr>
            <w:tcW w:w="1194" w:type="dxa"/>
            <w:tcBorders>
              <w:top w:val="nil"/>
              <w:left w:val="nil"/>
              <w:bottom w:val="nil"/>
              <w:right w:val="nil"/>
            </w:tcBorders>
            <w:shd w:val="clear" w:color="auto" w:fill="auto"/>
            <w:noWrap/>
            <w:vAlign w:val="bottom"/>
            <w:hideMark/>
          </w:tcPr>
          <w:p w14:paraId="0CB5684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20%</w:t>
            </w:r>
          </w:p>
        </w:tc>
        <w:tc>
          <w:tcPr>
            <w:tcW w:w="1390" w:type="dxa"/>
            <w:tcBorders>
              <w:top w:val="nil"/>
              <w:left w:val="nil"/>
              <w:bottom w:val="nil"/>
              <w:right w:val="nil"/>
            </w:tcBorders>
            <w:shd w:val="clear" w:color="auto" w:fill="auto"/>
            <w:noWrap/>
            <w:vAlign w:val="bottom"/>
            <w:hideMark/>
          </w:tcPr>
          <w:p w14:paraId="266DCFC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0.41</w:t>
            </w:r>
          </w:p>
        </w:tc>
        <w:tc>
          <w:tcPr>
            <w:tcW w:w="940" w:type="dxa"/>
            <w:tcBorders>
              <w:top w:val="nil"/>
              <w:left w:val="nil"/>
              <w:bottom w:val="nil"/>
              <w:right w:val="nil"/>
            </w:tcBorders>
            <w:shd w:val="clear" w:color="auto" w:fill="auto"/>
            <w:noWrap/>
            <w:vAlign w:val="bottom"/>
            <w:hideMark/>
          </w:tcPr>
          <w:p w14:paraId="5DC894F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6.0</w:t>
            </w:r>
          </w:p>
        </w:tc>
        <w:tc>
          <w:tcPr>
            <w:tcW w:w="940" w:type="dxa"/>
            <w:tcBorders>
              <w:top w:val="nil"/>
              <w:left w:val="nil"/>
              <w:bottom w:val="nil"/>
              <w:right w:val="nil"/>
            </w:tcBorders>
            <w:shd w:val="clear" w:color="auto" w:fill="auto"/>
            <w:noWrap/>
            <w:vAlign w:val="bottom"/>
            <w:hideMark/>
          </w:tcPr>
          <w:p w14:paraId="73072D0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6.2</w:t>
            </w:r>
          </w:p>
        </w:tc>
      </w:tr>
      <w:tr w:rsidR="00F21AA7" w:rsidRPr="00F21AA7" w14:paraId="7AE29EFB" w14:textId="77777777" w:rsidTr="0027746B">
        <w:trPr>
          <w:trHeight w:val="288"/>
        </w:trPr>
        <w:tc>
          <w:tcPr>
            <w:tcW w:w="2709" w:type="dxa"/>
            <w:tcBorders>
              <w:top w:val="nil"/>
              <w:left w:val="nil"/>
              <w:bottom w:val="nil"/>
              <w:right w:val="nil"/>
            </w:tcBorders>
            <w:shd w:val="clear" w:color="auto" w:fill="auto"/>
            <w:noWrap/>
            <w:vAlign w:val="bottom"/>
            <w:hideMark/>
          </w:tcPr>
          <w:p w14:paraId="5953FE99"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Glasgow</w:t>
            </w:r>
          </w:p>
        </w:tc>
        <w:tc>
          <w:tcPr>
            <w:tcW w:w="1217" w:type="dxa"/>
            <w:tcBorders>
              <w:top w:val="nil"/>
              <w:left w:val="nil"/>
              <w:bottom w:val="nil"/>
              <w:right w:val="nil"/>
            </w:tcBorders>
            <w:shd w:val="clear" w:color="auto" w:fill="auto"/>
            <w:noWrap/>
            <w:vAlign w:val="bottom"/>
            <w:hideMark/>
          </w:tcPr>
          <w:p w14:paraId="065B281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1360</w:t>
            </w:r>
          </w:p>
        </w:tc>
        <w:tc>
          <w:tcPr>
            <w:tcW w:w="726" w:type="dxa"/>
            <w:tcBorders>
              <w:top w:val="nil"/>
              <w:left w:val="nil"/>
              <w:bottom w:val="nil"/>
              <w:right w:val="nil"/>
            </w:tcBorders>
            <w:shd w:val="clear" w:color="auto" w:fill="auto"/>
            <w:noWrap/>
            <w:vAlign w:val="bottom"/>
            <w:hideMark/>
          </w:tcPr>
          <w:p w14:paraId="721E0BD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20%</w:t>
            </w:r>
          </w:p>
        </w:tc>
        <w:tc>
          <w:tcPr>
            <w:tcW w:w="1194" w:type="dxa"/>
            <w:tcBorders>
              <w:top w:val="nil"/>
              <w:left w:val="nil"/>
              <w:bottom w:val="nil"/>
              <w:right w:val="nil"/>
            </w:tcBorders>
            <w:shd w:val="clear" w:color="auto" w:fill="auto"/>
            <w:noWrap/>
            <w:vAlign w:val="bottom"/>
            <w:hideMark/>
          </w:tcPr>
          <w:p w14:paraId="05BA13C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16%</w:t>
            </w:r>
          </w:p>
        </w:tc>
        <w:tc>
          <w:tcPr>
            <w:tcW w:w="1390" w:type="dxa"/>
            <w:tcBorders>
              <w:top w:val="nil"/>
              <w:left w:val="nil"/>
              <w:bottom w:val="nil"/>
              <w:right w:val="nil"/>
            </w:tcBorders>
            <w:shd w:val="clear" w:color="auto" w:fill="auto"/>
            <w:noWrap/>
            <w:vAlign w:val="bottom"/>
            <w:hideMark/>
          </w:tcPr>
          <w:p w14:paraId="4E9466F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0.33</w:t>
            </w:r>
          </w:p>
        </w:tc>
        <w:tc>
          <w:tcPr>
            <w:tcW w:w="940" w:type="dxa"/>
            <w:tcBorders>
              <w:top w:val="nil"/>
              <w:left w:val="nil"/>
              <w:bottom w:val="nil"/>
              <w:right w:val="nil"/>
            </w:tcBorders>
            <w:shd w:val="clear" w:color="auto" w:fill="auto"/>
            <w:noWrap/>
            <w:vAlign w:val="bottom"/>
            <w:hideMark/>
          </w:tcPr>
          <w:p w14:paraId="2E3F171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n/a</w:t>
            </w:r>
          </w:p>
        </w:tc>
        <w:tc>
          <w:tcPr>
            <w:tcW w:w="940" w:type="dxa"/>
            <w:tcBorders>
              <w:top w:val="nil"/>
              <w:left w:val="nil"/>
              <w:bottom w:val="nil"/>
              <w:right w:val="nil"/>
            </w:tcBorders>
            <w:shd w:val="clear" w:color="auto" w:fill="auto"/>
            <w:noWrap/>
            <w:vAlign w:val="bottom"/>
            <w:hideMark/>
          </w:tcPr>
          <w:p w14:paraId="4566269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n/a</w:t>
            </w:r>
          </w:p>
        </w:tc>
      </w:tr>
      <w:tr w:rsidR="00F21AA7" w:rsidRPr="00F21AA7" w14:paraId="3D5B4071" w14:textId="77777777" w:rsidTr="0027746B">
        <w:trPr>
          <w:trHeight w:val="288"/>
        </w:trPr>
        <w:tc>
          <w:tcPr>
            <w:tcW w:w="2709" w:type="dxa"/>
            <w:tcBorders>
              <w:top w:val="nil"/>
              <w:left w:val="nil"/>
              <w:bottom w:val="nil"/>
              <w:right w:val="nil"/>
            </w:tcBorders>
            <w:shd w:val="clear" w:color="auto" w:fill="auto"/>
            <w:noWrap/>
            <w:vAlign w:val="bottom"/>
            <w:hideMark/>
          </w:tcPr>
          <w:p w14:paraId="62F9EB42"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Newcastle</w:t>
            </w:r>
          </w:p>
        </w:tc>
        <w:tc>
          <w:tcPr>
            <w:tcW w:w="1217" w:type="dxa"/>
            <w:tcBorders>
              <w:top w:val="nil"/>
              <w:left w:val="nil"/>
              <w:bottom w:val="nil"/>
              <w:right w:val="nil"/>
            </w:tcBorders>
            <w:shd w:val="clear" w:color="auto" w:fill="auto"/>
            <w:noWrap/>
            <w:vAlign w:val="bottom"/>
            <w:hideMark/>
          </w:tcPr>
          <w:p w14:paraId="28C3285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1020</w:t>
            </w:r>
          </w:p>
        </w:tc>
        <w:tc>
          <w:tcPr>
            <w:tcW w:w="726" w:type="dxa"/>
            <w:tcBorders>
              <w:top w:val="nil"/>
              <w:left w:val="nil"/>
              <w:bottom w:val="nil"/>
              <w:right w:val="nil"/>
            </w:tcBorders>
            <w:shd w:val="clear" w:color="auto" w:fill="auto"/>
            <w:noWrap/>
            <w:vAlign w:val="bottom"/>
            <w:hideMark/>
          </w:tcPr>
          <w:p w14:paraId="61EFFBA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19%</w:t>
            </w:r>
          </w:p>
        </w:tc>
        <w:tc>
          <w:tcPr>
            <w:tcW w:w="1194" w:type="dxa"/>
            <w:tcBorders>
              <w:top w:val="nil"/>
              <w:left w:val="nil"/>
              <w:bottom w:val="nil"/>
              <w:right w:val="nil"/>
            </w:tcBorders>
            <w:shd w:val="clear" w:color="auto" w:fill="auto"/>
            <w:noWrap/>
            <w:vAlign w:val="bottom"/>
            <w:hideMark/>
          </w:tcPr>
          <w:p w14:paraId="4E972D2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18%</w:t>
            </w:r>
          </w:p>
        </w:tc>
        <w:tc>
          <w:tcPr>
            <w:tcW w:w="1390" w:type="dxa"/>
            <w:tcBorders>
              <w:top w:val="nil"/>
              <w:left w:val="nil"/>
              <w:bottom w:val="nil"/>
              <w:right w:val="nil"/>
            </w:tcBorders>
            <w:shd w:val="clear" w:color="auto" w:fill="auto"/>
            <w:noWrap/>
            <w:vAlign w:val="bottom"/>
            <w:hideMark/>
          </w:tcPr>
          <w:p w14:paraId="18AB52E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0.31</w:t>
            </w:r>
          </w:p>
        </w:tc>
        <w:tc>
          <w:tcPr>
            <w:tcW w:w="940" w:type="dxa"/>
            <w:tcBorders>
              <w:top w:val="nil"/>
              <w:left w:val="nil"/>
              <w:bottom w:val="nil"/>
              <w:right w:val="nil"/>
            </w:tcBorders>
            <w:shd w:val="clear" w:color="auto" w:fill="auto"/>
            <w:noWrap/>
            <w:vAlign w:val="bottom"/>
            <w:hideMark/>
          </w:tcPr>
          <w:p w14:paraId="7F987B2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5.3</w:t>
            </w:r>
          </w:p>
        </w:tc>
        <w:tc>
          <w:tcPr>
            <w:tcW w:w="940" w:type="dxa"/>
            <w:tcBorders>
              <w:top w:val="nil"/>
              <w:left w:val="nil"/>
              <w:bottom w:val="nil"/>
              <w:right w:val="nil"/>
            </w:tcBorders>
            <w:shd w:val="clear" w:color="auto" w:fill="auto"/>
            <w:noWrap/>
            <w:vAlign w:val="bottom"/>
            <w:hideMark/>
          </w:tcPr>
          <w:p w14:paraId="17B95E1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5.6</w:t>
            </w:r>
          </w:p>
        </w:tc>
      </w:tr>
      <w:tr w:rsidR="00F21AA7" w:rsidRPr="00F21AA7" w14:paraId="05BBFF06" w14:textId="77777777" w:rsidTr="0027746B">
        <w:trPr>
          <w:trHeight w:val="288"/>
        </w:trPr>
        <w:tc>
          <w:tcPr>
            <w:tcW w:w="2709" w:type="dxa"/>
            <w:tcBorders>
              <w:top w:val="nil"/>
              <w:left w:val="nil"/>
              <w:bottom w:val="nil"/>
              <w:right w:val="nil"/>
            </w:tcBorders>
            <w:shd w:val="clear" w:color="auto" w:fill="auto"/>
            <w:noWrap/>
            <w:vAlign w:val="bottom"/>
            <w:hideMark/>
          </w:tcPr>
          <w:p w14:paraId="70C40FB5"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Liverpool</w:t>
            </w:r>
          </w:p>
        </w:tc>
        <w:tc>
          <w:tcPr>
            <w:tcW w:w="1217" w:type="dxa"/>
            <w:tcBorders>
              <w:top w:val="nil"/>
              <w:left w:val="nil"/>
              <w:bottom w:val="nil"/>
              <w:right w:val="nil"/>
            </w:tcBorders>
            <w:shd w:val="clear" w:color="auto" w:fill="auto"/>
            <w:noWrap/>
            <w:vAlign w:val="bottom"/>
            <w:hideMark/>
          </w:tcPr>
          <w:p w14:paraId="2C9B78B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950</w:t>
            </w:r>
          </w:p>
        </w:tc>
        <w:tc>
          <w:tcPr>
            <w:tcW w:w="726" w:type="dxa"/>
            <w:tcBorders>
              <w:top w:val="nil"/>
              <w:left w:val="nil"/>
              <w:bottom w:val="nil"/>
              <w:right w:val="nil"/>
            </w:tcBorders>
            <w:shd w:val="clear" w:color="auto" w:fill="auto"/>
            <w:noWrap/>
            <w:vAlign w:val="bottom"/>
            <w:hideMark/>
          </w:tcPr>
          <w:p w14:paraId="6373800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25%</w:t>
            </w:r>
          </w:p>
        </w:tc>
        <w:tc>
          <w:tcPr>
            <w:tcW w:w="1194" w:type="dxa"/>
            <w:tcBorders>
              <w:top w:val="nil"/>
              <w:left w:val="nil"/>
              <w:bottom w:val="nil"/>
              <w:right w:val="nil"/>
            </w:tcBorders>
            <w:shd w:val="clear" w:color="auto" w:fill="auto"/>
            <w:noWrap/>
            <w:vAlign w:val="bottom"/>
            <w:hideMark/>
          </w:tcPr>
          <w:p w14:paraId="6102EA6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23%</w:t>
            </w:r>
          </w:p>
        </w:tc>
        <w:tc>
          <w:tcPr>
            <w:tcW w:w="1390" w:type="dxa"/>
            <w:tcBorders>
              <w:top w:val="nil"/>
              <w:left w:val="nil"/>
              <w:bottom w:val="nil"/>
              <w:right w:val="nil"/>
            </w:tcBorders>
            <w:shd w:val="clear" w:color="auto" w:fill="auto"/>
            <w:noWrap/>
            <w:vAlign w:val="bottom"/>
            <w:hideMark/>
          </w:tcPr>
          <w:p w14:paraId="47E6454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0.39</w:t>
            </w:r>
          </w:p>
        </w:tc>
        <w:tc>
          <w:tcPr>
            <w:tcW w:w="940" w:type="dxa"/>
            <w:tcBorders>
              <w:top w:val="nil"/>
              <w:left w:val="nil"/>
              <w:bottom w:val="nil"/>
              <w:right w:val="nil"/>
            </w:tcBorders>
            <w:shd w:val="clear" w:color="auto" w:fill="auto"/>
            <w:noWrap/>
            <w:vAlign w:val="bottom"/>
            <w:hideMark/>
          </w:tcPr>
          <w:p w14:paraId="67FDB8C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3.7</w:t>
            </w:r>
          </w:p>
        </w:tc>
        <w:tc>
          <w:tcPr>
            <w:tcW w:w="940" w:type="dxa"/>
            <w:tcBorders>
              <w:top w:val="nil"/>
              <w:left w:val="nil"/>
              <w:bottom w:val="nil"/>
              <w:right w:val="nil"/>
            </w:tcBorders>
            <w:shd w:val="clear" w:color="auto" w:fill="auto"/>
            <w:noWrap/>
            <w:vAlign w:val="bottom"/>
            <w:hideMark/>
          </w:tcPr>
          <w:p w14:paraId="0BA64BF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4.2</w:t>
            </w:r>
          </w:p>
        </w:tc>
      </w:tr>
      <w:tr w:rsidR="00F21AA7" w:rsidRPr="00F21AA7" w14:paraId="11D3244B" w14:textId="77777777" w:rsidTr="0027746B">
        <w:trPr>
          <w:trHeight w:val="288"/>
        </w:trPr>
        <w:tc>
          <w:tcPr>
            <w:tcW w:w="2709" w:type="dxa"/>
            <w:tcBorders>
              <w:top w:val="nil"/>
              <w:left w:val="nil"/>
              <w:bottom w:val="nil"/>
              <w:right w:val="nil"/>
            </w:tcBorders>
            <w:shd w:val="clear" w:color="auto" w:fill="auto"/>
            <w:noWrap/>
            <w:vAlign w:val="bottom"/>
            <w:hideMark/>
          </w:tcPr>
          <w:p w14:paraId="18332B93"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Leicester</w:t>
            </w:r>
          </w:p>
        </w:tc>
        <w:tc>
          <w:tcPr>
            <w:tcW w:w="1217" w:type="dxa"/>
            <w:tcBorders>
              <w:top w:val="nil"/>
              <w:left w:val="nil"/>
              <w:bottom w:val="nil"/>
              <w:right w:val="nil"/>
            </w:tcBorders>
            <w:shd w:val="clear" w:color="auto" w:fill="auto"/>
            <w:noWrap/>
            <w:vAlign w:val="bottom"/>
            <w:hideMark/>
          </w:tcPr>
          <w:p w14:paraId="7E1B683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890</w:t>
            </w:r>
          </w:p>
        </w:tc>
        <w:tc>
          <w:tcPr>
            <w:tcW w:w="726" w:type="dxa"/>
            <w:tcBorders>
              <w:top w:val="nil"/>
              <w:left w:val="nil"/>
              <w:bottom w:val="nil"/>
              <w:right w:val="nil"/>
            </w:tcBorders>
            <w:shd w:val="clear" w:color="auto" w:fill="auto"/>
            <w:noWrap/>
            <w:vAlign w:val="bottom"/>
            <w:hideMark/>
          </w:tcPr>
          <w:p w14:paraId="7C78E5B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12%</w:t>
            </w:r>
          </w:p>
        </w:tc>
        <w:tc>
          <w:tcPr>
            <w:tcW w:w="1194" w:type="dxa"/>
            <w:tcBorders>
              <w:top w:val="nil"/>
              <w:left w:val="nil"/>
              <w:bottom w:val="nil"/>
              <w:right w:val="nil"/>
            </w:tcBorders>
            <w:shd w:val="clear" w:color="auto" w:fill="auto"/>
            <w:noWrap/>
            <w:vAlign w:val="bottom"/>
            <w:hideMark/>
          </w:tcPr>
          <w:p w14:paraId="45113CB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14%</w:t>
            </w:r>
          </w:p>
        </w:tc>
        <w:tc>
          <w:tcPr>
            <w:tcW w:w="1390" w:type="dxa"/>
            <w:tcBorders>
              <w:top w:val="nil"/>
              <w:left w:val="nil"/>
              <w:bottom w:val="nil"/>
              <w:right w:val="nil"/>
            </w:tcBorders>
            <w:shd w:val="clear" w:color="auto" w:fill="auto"/>
            <w:noWrap/>
            <w:vAlign w:val="bottom"/>
            <w:hideMark/>
          </w:tcPr>
          <w:p w14:paraId="41537BA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0.57</w:t>
            </w:r>
          </w:p>
        </w:tc>
        <w:tc>
          <w:tcPr>
            <w:tcW w:w="940" w:type="dxa"/>
            <w:tcBorders>
              <w:top w:val="nil"/>
              <w:left w:val="nil"/>
              <w:bottom w:val="nil"/>
              <w:right w:val="nil"/>
            </w:tcBorders>
            <w:shd w:val="clear" w:color="auto" w:fill="auto"/>
            <w:noWrap/>
            <w:vAlign w:val="bottom"/>
            <w:hideMark/>
          </w:tcPr>
          <w:p w14:paraId="3ABC2FA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6.4</w:t>
            </w:r>
          </w:p>
        </w:tc>
        <w:tc>
          <w:tcPr>
            <w:tcW w:w="940" w:type="dxa"/>
            <w:tcBorders>
              <w:top w:val="nil"/>
              <w:left w:val="nil"/>
              <w:bottom w:val="nil"/>
              <w:right w:val="nil"/>
            </w:tcBorders>
            <w:shd w:val="clear" w:color="auto" w:fill="auto"/>
            <w:noWrap/>
            <w:vAlign w:val="bottom"/>
            <w:hideMark/>
          </w:tcPr>
          <w:p w14:paraId="607C0B8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6.8</w:t>
            </w:r>
          </w:p>
        </w:tc>
      </w:tr>
      <w:tr w:rsidR="00F21AA7" w:rsidRPr="00F21AA7" w14:paraId="5B9B8B48" w14:textId="77777777" w:rsidTr="0027746B">
        <w:trPr>
          <w:trHeight w:val="288"/>
        </w:trPr>
        <w:tc>
          <w:tcPr>
            <w:tcW w:w="2709" w:type="dxa"/>
            <w:tcBorders>
              <w:top w:val="nil"/>
              <w:left w:val="nil"/>
              <w:bottom w:val="nil"/>
              <w:right w:val="nil"/>
            </w:tcBorders>
            <w:shd w:val="clear" w:color="auto" w:fill="auto"/>
            <w:noWrap/>
            <w:vAlign w:val="bottom"/>
            <w:hideMark/>
          </w:tcPr>
          <w:p w14:paraId="6C241A73"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Sheffield</w:t>
            </w:r>
          </w:p>
        </w:tc>
        <w:tc>
          <w:tcPr>
            <w:tcW w:w="1217" w:type="dxa"/>
            <w:tcBorders>
              <w:top w:val="nil"/>
              <w:left w:val="nil"/>
              <w:bottom w:val="nil"/>
              <w:right w:val="nil"/>
            </w:tcBorders>
            <w:shd w:val="clear" w:color="auto" w:fill="auto"/>
            <w:noWrap/>
            <w:vAlign w:val="bottom"/>
            <w:hideMark/>
          </w:tcPr>
          <w:p w14:paraId="4017996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820</w:t>
            </w:r>
          </w:p>
        </w:tc>
        <w:tc>
          <w:tcPr>
            <w:tcW w:w="726" w:type="dxa"/>
            <w:tcBorders>
              <w:top w:val="nil"/>
              <w:left w:val="nil"/>
              <w:bottom w:val="nil"/>
              <w:right w:val="nil"/>
            </w:tcBorders>
            <w:shd w:val="clear" w:color="auto" w:fill="auto"/>
            <w:noWrap/>
            <w:vAlign w:val="bottom"/>
            <w:hideMark/>
          </w:tcPr>
          <w:p w14:paraId="6463CB6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w:t>
            </w:r>
          </w:p>
        </w:tc>
        <w:tc>
          <w:tcPr>
            <w:tcW w:w="1194" w:type="dxa"/>
            <w:tcBorders>
              <w:top w:val="nil"/>
              <w:left w:val="nil"/>
              <w:bottom w:val="nil"/>
              <w:right w:val="nil"/>
            </w:tcBorders>
            <w:shd w:val="clear" w:color="auto" w:fill="auto"/>
            <w:noWrap/>
            <w:vAlign w:val="bottom"/>
            <w:hideMark/>
          </w:tcPr>
          <w:p w14:paraId="637FB60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w:t>
            </w:r>
          </w:p>
        </w:tc>
        <w:tc>
          <w:tcPr>
            <w:tcW w:w="1390" w:type="dxa"/>
            <w:tcBorders>
              <w:top w:val="nil"/>
              <w:left w:val="nil"/>
              <w:bottom w:val="nil"/>
              <w:right w:val="nil"/>
            </w:tcBorders>
            <w:shd w:val="clear" w:color="auto" w:fill="auto"/>
            <w:noWrap/>
            <w:vAlign w:val="bottom"/>
            <w:hideMark/>
          </w:tcPr>
          <w:p w14:paraId="357691B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0.40</w:t>
            </w:r>
          </w:p>
        </w:tc>
        <w:tc>
          <w:tcPr>
            <w:tcW w:w="940" w:type="dxa"/>
            <w:tcBorders>
              <w:top w:val="nil"/>
              <w:left w:val="nil"/>
              <w:bottom w:val="nil"/>
              <w:right w:val="nil"/>
            </w:tcBorders>
            <w:shd w:val="clear" w:color="auto" w:fill="auto"/>
            <w:noWrap/>
            <w:vAlign w:val="bottom"/>
            <w:hideMark/>
          </w:tcPr>
          <w:p w14:paraId="20C1FB2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5.2</w:t>
            </w:r>
          </w:p>
        </w:tc>
        <w:tc>
          <w:tcPr>
            <w:tcW w:w="940" w:type="dxa"/>
            <w:tcBorders>
              <w:top w:val="nil"/>
              <w:left w:val="nil"/>
              <w:bottom w:val="nil"/>
              <w:right w:val="nil"/>
            </w:tcBorders>
            <w:shd w:val="clear" w:color="auto" w:fill="auto"/>
            <w:noWrap/>
            <w:vAlign w:val="bottom"/>
            <w:hideMark/>
          </w:tcPr>
          <w:p w14:paraId="4CCC7B1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5.5</w:t>
            </w:r>
          </w:p>
        </w:tc>
      </w:tr>
      <w:tr w:rsidR="00F21AA7" w:rsidRPr="00F21AA7" w14:paraId="3949F377" w14:textId="77777777" w:rsidTr="0027746B">
        <w:trPr>
          <w:trHeight w:val="288"/>
        </w:trPr>
        <w:tc>
          <w:tcPr>
            <w:tcW w:w="2709" w:type="dxa"/>
            <w:tcBorders>
              <w:top w:val="nil"/>
              <w:left w:val="nil"/>
              <w:bottom w:val="nil"/>
              <w:right w:val="nil"/>
            </w:tcBorders>
            <w:shd w:val="clear" w:color="auto" w:fill="auto"/>
            <w:noWrap/>
            <w:vAlign w:val="bottom"/>
            <w:hideMark/>
          </w:tcPr>
          <w:p w14:paraId="793B2624"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Leeds</w:t>
            </w:r>
          </w:p>
        </w:tc>
        <w:tc>
          <w:tcPr>
            <w:tcW w:w="1217" w:type="dxa"/>
            <w:tcBorders>
              <w:top w:val="nil"/>
              <w:left w:val="nil"/>
              <w:bottom w:val="nil"/>
              <w:right w:val="nil"/>
            </w:tcBorders>
            <w:shd w:val="clear" w:color="auto" w:fill="auto"/>
            <w:noWrap/>
            <w:vAlign w:val="bottom"/>
            <w:hideMark/>
          </w:tcPr>
          <w:p w14:paraId="6D331CE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810</w:t>
            </w:r>
          </w:p>
        </w:tc>
        <w:tc>
          <w:tcPr>
            <w:tcW w:w="726" w:type="dxa"/>
            <w:tcBorders>
              <w:top w:val="nil"/>
              <w:left w:val="nil"/>
              <w:bottom w:val="nil"/>
              <w:right w:val="nil"/>
            </w:tcBorders>
            <w:shd w:val="clear" w:color="auto" w:fill="auto"/>
            <w:noWrap/>
            <w:vAlign w:val="bottom"/>
            <w:hideMark/>
          </w:tcPr>
          <w:p w14:paraId="5CE7A97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14%</w:t>
            </w:r>
          </w:p>
        </w:tc>
        <w:tc>
          <w:tcPr>
            <w:tcW w:w="1194" w:type="dxa"/>
            <w:tcBorders>
              <w:top w:val="nil"/>
              <w:left w:val="nil"/>
              <w:bottom w:val="nil"/>
              <w:right w:val="nil"/>
            </w:tcBorders>
            <w:shd w:val="clear" w:color="auto" w:fill="auto"/>
            <w:noWrap/>
            <w:vAlign w:val="bottom"/>
            <w:hideMark/>
          </w:tcPr>
          <w:p w14:paraId="3E5E4B2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16%</w:t>
            </w:r>
          </w:p>
        </w:tc>
        <w:tc>
          <w:tcPr>
            <w:tcW w:w="1390" w:type="dxa"/>
            <w:tcBorders>
              <w:top w:val="nil"/>
              <w:left w:val="nil"/>
              <w:bottom w:val="nil"/>
              <w:right w:val="nil"/>
            </w:tcBorders>
            <w:shd w:val="clear" w:color="auto" w:fill="auto"/>
            <w:noWrap/>
            <w:vAlign w:val="bottom"/>
            <w:hideMark/>
          </w:tcPr>
          <w:p w14:paraId="4276AF4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0.50</w:t>
            </w:r>
          </w:p>
        </w:tc>
        <w:tc>
          <w:tcPr>
            <w:tcW w:w="940" w:type="dxa"/>
            <w:tcBorders>
              <w:top w:val="nil"/>
              <w:left w:val="nil"/>
              <w:bottom w:val="nil"/>
              <w:right w:val="nil"/>
            </w:tcBorders>
            <w:shd w:val="clear" w:color="auto" w:fill="auto"/>
            <w:noWrap/>
            <w:vAlign w:val="bottom"/>
            <w:hideMark/>
          </w:tcPr>
          <w:p w14:paraId="5E2E030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5.4</w:t>
            </w:r>
          </w:p>
        </w:tc>
        <w:tc>
          <w:tcPr>
            <w:tcW w:w="940" w:type="dxa"/>
            <w:tcBorders>
              <w:top w:val="nil"/>
              <w:left w:val="nil"/>
              <w:bottom w:val="nil"/>
              <w:right w:val="nil"/>
            </w:tcBorders>
            <w:shd w:val="clear" w:color="auto" w:fill="auto"/>
            <w:noWrap/>
            <w:vAlign w:val="bottom"/>
            <w:hideMark/>
          </w:tcPr>
          <w:p w14:paraId="263779D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5.8</w:t>
            </w:r>
          </w:p>
        </w:tc>
      </w:tr>
      <w:tr w:rsidR="00F21AA7" w:rsidRPr="00F21AA7" w14:paraId="11F55583" w14:textId="77777777" w:rsidTr="0027746B">
        <w:trPr>
          <w:trHeight w:val="288"/>
        </w:trPr>
        <w:tc>
          <w:tcPr>
            <w:tcW w:w="2709" w:type="dxa"/>
            <w:tcBorders>
              <w:top w:val="nil"/>
              <w:left w:val="nil"/>
              <w:bottom w:val="nil"/>
              <w:right w:val="nil"/>
            </w:tcBorders>
            <w:shd w:val="clear" w:color="auto" w:fill="auto"/>
            <w:noWrap/>
            <w:vAlign w:val="bottom"/>
            <w:hideMark/>
          </w:tcPr>
          <w:p w14:paraId="650DE535"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Bristol</w:t>
            </w:r>
          </w:p>
        </w:tc>
        <w:tc>
          <w:tcPr>
            <w:tcW w:w="1217" w:type="dxa"/>
            <w:tcBorders>
              <w:top w:val="nil"/>
              <w:left w:val="nil"/>
              <w:bottom w:val="nil"/>
              <w:right w:val="nil"/>
            </w:tcBorders>
            <w:shd w:val="clear" w:color="auto" w:fill="auto"/>
            <w:noWrap/>
            <w:vAlign w:val="bottom"/>
            <w:hideMark/>
          </w:tcPr>
          <w:p w14:paraId="611F1F4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800</w:t>
            </w:r>
          </w:p>
        </w:tc>
        <w:tc>
          <w:tcPr>
            <w:tcW w:w="726" w:type="dxa"/>
            <w:tcBorders>
              <w:top w:val="nil"/>
              <w:left w:val="nil"/>
              <w:bottom w:val="nil"/>
              <w:right w:val="nil"/>
            </w:tcBorders>
            <w:shd w:val="clear" w:color="auto" w:fill="auto"/>
            <w:noWrap/>
            <w:vAlign w:val="bottom"/>
            <w:hideMark/>
          </w:tcPr>
          <w:p w14:paraId="0200F99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12%</w:t>
            </w:r>
          </w:p>
        </w:tc>
        <w:tc>
          <w:tcPr>
            <w:tcW w:w="1194" w:type="dxa"/>
            <w:tcBorders>
              <w:top w:val="nil"/>
              <w:left w:val="nil"/>
              <w:bottom w:val="nil"/>
              <w:right w:val="nil"/>
            </w:tcBorders>
            <w:shd w:val="clear" w:color="auto" w:fill="auto"/>
            <w:noWrap/>
            <w:vAlign w:val="bottom"/>
            <w:hideMark/>
          </w:tcPr>
          <w:p w14:paraId="7A749C5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w:t>
            </w:r>
          </w:p>
        </w:tc>
        <w:tc>
          <w:tcPr>
            <w:tcW w:w="1390" w:type="dxa"/>
            <w:tcBorders>
              <w:top w:val="nil"/>
              <w:left w:val="nil"/>
              <w:bottom w:val="nil"/>
              <w:right w:val="nil"/>
            </w:tcBorders>
            <w:shd w:val="clear" w:color="auto" w:fill="auto"/>
            <w:noWrap/>
            <w:vAlign w:val="bottom"/>
            <w:hideMark/>
          </w:tcPr>
          <w:p w14:paraId="669E275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0.52</w:t>
            </w:r>
          </w:p>
        </w:tc>
        <w:tc>
          <w:tcPr>
            <w:tcW w:w="940" w:type="dxa"/>
            <w:tcBorders>
              <w:top w:val="nil"/>
              <w:left w:val="nil"/>
              <w:bottom w:val="nil"/>
              <w:right w:val="nil"/>
            </w:tcBorders>
            <w:shd w:val="clear" w:color="auto" w:fill="auto"/>
            <w:noWrap/>
            <w:vAlign w:val="bottom"/>
            <w:hideMark/>
          </w:tcPr>
          <w:p w14:paraId="5C5944C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7.1</w:t>
            </w:r>
          </w:p>
        </w:tc>
        <w:tc>
          <w:tcPr>
            <w:tcW w:w="940" w:type="dxa"/>
            <w:tcBorders>
              <w:top w:val="nil"/>
              <w:left w:val="nil"/>
              <w:bottom w:val="nil"/>
              <w:right w:val="nil"/>
            </w:tcBorders>
            <w:shd w:val="clear" w:color="auto" w:fill="auto"/>
            <w:noWrap/>
            <w:vAlign w:val="bottom"/>
            <w:hideMark/>
          </w:tcPr>
          <w:p w14:paraId="67B1256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9.0</w:t>
            </w:r>
          </w:p>
        </w:tc>
      </w:tr>
      <w:tr w:rsidR="00F21AA7" w:rsidRPr="00F21AA7" w14:paraId="017E58D2" w14:textId="77777777" w:rsidTr="0027746B">
        <w:trPr>
          <w:trHeight w:val="288"/>
        </w:trPr>
        <w:tc>
          <w:tcPr>
            <w:tcW w:w="2709" w:type="dxa"/>
            <w:tcBorders>
              <w:top w:val="nil"/>
              <w:left w:val="nil"/>
              <w:bottom w:val="nil"/>
              <w:right w:val="nil"/>
            </w:tcBorders>
            <w:shd w:val="clear" w:color="auto" w:fill="auto"/>
            <w:noWrap/>
            <w:vAlign w:val="bottom"/>
            <w:hideMark/>
          </w:tcPr>
          <w:p w14:paraId="0BDE3BB0"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Nottingham</w:t>
            </w:r>
          </w:p>
        </w:tc>
        <w:tc>
          <w:tcPr>
            <w:tcW w:w="1217" w:type="dxa"/>
            <w:tcBorders>
              <w:top w:val="nil"/>
              <w:left w:val="nil"/>
              <w:bottom w:val="nil"/>
              <w:right w:val="nil"/>
            </w:tcBorders>
            <w:shd w:val="clear" w:color="auto" w:fill="auto"/>
            <w:noWrap/>
            <w:vAlign w:val="bottom"/>
            <w:hideMark/>
          </w:tcPr>
          <w:p w14:paraId="67A4922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780</w:t>
            </w:r>
          </w:p>
        </w:tc>
        <w:tc>
          <w:tcPr>
            <w:tcW w:w="726" w:type="dxa"/>
            <w:tcBorders>
              <w:top w:val="nil"/>
              <w:left w:val="nil"/>
              <w:bottom w:val="nil"/>
              <w:right w:val="nil"/>
            </w:tcBorders>
            <w:shd w:val="clear" w:color="auto" w:fill="auto"/>
            <w:noWrap/>
            <w:vAlign w:val="bottom"/>
            <w:hideMark/>
          </w:tcPr>
          <w:p w14:paraId="2F87930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15%</w:t>
            </w:r>
          </w:p>
        </w:tc>
        <w:tc>
          <w:tcPr>
            <w:tcW w:w="1194" w:type="dxa"/>
            <w:tcBorders>
              <w:top w:val="nil"/>
              <w:left w:val="nil"/>
              <w:bottom w:val="nil"/>
              <w:right w:val="nil"/>
            </w:tcBorders>
            <w:shd w:val="clear" w:color="auto" w:fill="auto"/>
            <w:noWrap/>
            <w:vAlign w:val="bottom"/>
            <w:hideMark/>
          </w:tcPr>
          <w:p w14:paraId="7F20112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16%</w:t>
            </w:r>
          </w:p>
        </w:tc>
        <w:tc>
          <w:tcPr>
            <w:tcW w:w="1390" w:type="dxa"/>
            <w:tcBorders>
              <w:top w:val="nil"/>
              <w:left w:val="nil"/>
              <w:bottom w:val="nil"/>
              <w:right w:val="nil"/>
            </w:tcBorders>
            <w:shd w:val="clear" w:color="auto" w:fill="auto"/>
            <w:noWrap/>
            <w:vAlign w:val="bottom"/>
            <w:hideMark/>
          </w:tcPr>
          <w:p w14:paraId="0C3E624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0.44</w:t>
            </w:r>
          </w:p>
        </w:tc>
        <w:tc>
          <w:tcPr>
            <w:tcW w:w="940" w:type="dxa"/>
            <w:tcBorders>
              <w:top w:val="nil"/>
              <w:left w:val="nil"/>
              <w:bottom w:val="nil"/>
              <w:right w:val="nil"/>
            </w:tcBorders>
            <w:shd w:val="clear" w:color="auto" w:fill="auto"/>
            <w:noWrap/>
            <w:vAlign w:val="bottom"/>
            <w:hideMark/>
          </w:tcPr>
          <w:p w14:paraId="504C18E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5.1</w:t>
            </w:r>
          </w:p>
        </w:tc>
        <w:tc>
          <w:tcPr>
            <w:tcW w:w="940" w:type="dxa"/>
            <w:tcBorders>
              <w:top w:val="nil"/>
              <w:left w:val="nil"/>
              <w:bottom w:val="nil"/>
              <w:right w:val="nil"/>
            </w:tcBorders>
            <w:shd w:val="clear" w:color="auto" w:fill="auto"/>
            <w:noWrap/>
            <w:vAlign w:val="bottom"/>
            <w:hideMark/>
          </w:tcPr>
          <w:p w14:paraId="12632B3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5.1</w:t>
            </w:r>
          </w:p>
        </w:tc>
      </w:tr>
      <w:tr w:rsidR="00F21AA7" w:rsidRPr="00F21AA7" w14:paraId="79A7023B" w14:textId="77777777" w:rsidTr="0027746B">
        <w:trPr>
          <w:trHeight w:val="288"/>
        </w:trPr>
        <w:tc>
          <w:tcPr>
            <w:tcW w:w="2709" w:type="dxa"/>
            <w:tcBorders>
              <w:top w:val="nil"/>
              <w:left w:val="nil"/>
              <w:bottom w:val="nil"/>
              <w:right w:val="nil"/>
            </w:tcBorders>
            <w:shd w:val="clear" w:color="auto" w:fill="auto"/>
            <w:noWrap/>
            <w:vAlign w:val="bottom"/>
            <w:hideMark/>
          </w:tcPr>
          <w:p w14:paraId="6722105B" w14:textId="77777777" w:rsidR="00F21AA7" w:rsidRPr="00F21AA7" w:rsidRDefault="00F21AA7" w:rsidP="00F21AA7">
            <w:pPr>
              <w:spacing w:after="0" w:line="240" w:lineRule="auto"/>
              <w:rPr>
                <w:rFonts w:ascii="Calibri" w:eastAsia="Times New Roman" w:hAnsi="Calibri" w:cs="Times New Roman"/>
                <w:b/>
                <w:bCs/>
                <w:i/>
                <w:iCs/>
                <w:color w:val="000000"/>
                <w:lang w:eastAsia="en-GB"/>
              </w:rPr>
            </w:pPr>
            <w:r w:rsidRPr="00F21AA7">
              <w:rPr>
                <w:rFonts w:ascii="Calibri" w:eastAsia="Times New Roman" w:hAnsi="Calibri" w:cs="Times New Roman"/>
                <w:b/>
                <w:bCs/>
                <w:i/>
                <w:iCs/>
                <w:color w:val="000000"/>
                <w:lang w:eastAsia="en-GB"/>
              </w:rPr>
              <w:t>Smaller monocentric</w:t>
            </w:r>
          </w:p>
        </w:tc>
        <w:tc>
          <w:tcPr>
            <w:tcW w:w="1217" w:type="dxa"/>
            <w:tcBorders>
              <w:top w:val="nil"/>
              <w:left w:val="nil"/>
              <w:bottom w:val="nil"/>
              <w:right w:val="nil"/>
            </w:tcBorders>
            <w:shd w:val="clear" w:color="auto" w:fill="auto"/>
            <w:noWrap/>
            <w:vAlign w:val="bottom"/>
            <w:hideMark/>
          </w:tcPr>
          <w:p w14:paraId="20DA696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726" w:type="dxa"/>
            <w:tcBorders>
              <w:top w:val="nil"/>
              <w:left w:val="nil"/>
              <w:bottom w:val="nil"/>
              <w:right w:val="nil"/>
            </w:tcBorders>
            <w:shd w:val="clear" w:color="auto" w:fill="auto"/>
            <w:noWrap/>
            <w:vAlign w:val="bottom"/>
            <w:hideMark/>
          </w:tcPr>
          <w:p w14:paraId="76093F8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194" w:type="dxa"/>
            <w:tcBorders>
              <w:top w:val="nil"/>
              <w:left w:val="nil"/>
              <w:bottom w:val="nil"/>
              <w:right w:val="nil"/>
            </w:tcBorders>
            <w:shd w:val="clear" w:color="auto" w:fill="auto"/>
            <w:noWrap/>
            <w:vAlign w:val="bottom"/>
            <w:hideMark/>
          </w:tcPr>
          <w:p w14:paraId="5BD7B62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390" w:type="dxa"/>
            <w:tcBorders>
              <w:top w:val="nil"/>
              <w:left w:val="nil"/>
              <w:bottom w:val="nil"/>
              <w:right w:val="nil"/>
            </w:tcBorders>
            <w:shd w:val="clear" w:color="auto" w:fill="auto"/>
            <w:noWrap/>
            <w:vAlign w:val="bottom"/>
            <w:hideMark/>
          </w:tcPr>
          <w:p w14:paraId="7D72C29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369EFF7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0CBAE9C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r>
      <w:tr w:rsidR="00F21AA7" w:rsidRPr="00F21AA7" w14:paraId="348301DA" w14:textId="77777777" w:rsidTr="0027746B">
        <w:trPr>
          <w:trHeight w:val="288"/>
        </w:trPr>
        <w:tc>
          <w:tcPr>
            <w:tcW w:w="2709" w:type="dxa"/>
            <w:tcBorders>
              <w:top w:val="nil"/>
              <w:left w:val="nil"/>
              <w:bottom w:val="nil"/>
              <w:right w:val="nil"/>
            </w:tcBorders>
            <w:shd w:val="clear" w:color="auto" w:fill="auto"/>
            <w:noWrap/>
            <w:vAlign w:val="bottom"/>
            <w:hideMark/>
          </w:tcPr>
          <w:p w14:paraId="170D7F35"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Edinburgh</w:t>
            </w:r>
          </w:p>
        </w:tc>
        <w:tc>
          <w:tcPr>
            <w:tcW w:w="1217" w:type="dxa"/>
            <w:tcBorders>
              <w:top w:val="nil"/>
              <w:left w:val="nil"/>
              <w:bottom w:val="nil"/>
              <w:right w:val="nil"/>
            </w:tcBorders>
            <w:shd w:val="clear" w:color="auto" w:fill="auto"/>
            <w:noWrap/>
            <w:vAlign w:val="bottom"/>
            <w:hideMark/>
          </w:tcPr>
          <w:p w14:paraId="7BD5CBC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730</w:t>
            </w:r>
          </w:p>
        </w:tc>
        <w:tc>
          <w:tcPr>
            <w:tcW w:w="726" w:type="dxa"/>
            <w:tcBorders>
              <w:top w:val="nil"/>
              <w:left w:val="nil"/>
              <w:bottom w:val="nil"/>
              <w:right w:val="nil"/>
            </w:tcBorders>
            <w:shd w:val="clear" w:color="auto" w:fill="auto"/>
            <w:noWrap/>
            <w:vAlign w:val="bottom"/>
            <w:hideMark/>
          </w:tcPr>
          <w:p w14:paraId="53F75B9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12%</w:t>
            </w:r>
          </w:p>
        </w:tc>
        <w:tc>
          <w:tcPr>
            <w:tcW w:w="1194" w:type="dxa"/>
            <w:tcBorders>
              <w:top w:val="nil"/>
              <w:left w:val="nil"/>
              <w:bottom w:val="nil"/>
              <w:right w:val="nil"/>
            </w:tcBorders>
            <w:shd w:val="clear" w:color="auto" w:fill="auto"/>
            <w:noWrap/>
            <w:vAlign w:val="bottom"/>
            <w:hideMark/>
          </w:tcPr>
          <w:p w14:paraId="5382C3C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w:t>
            </w:r>
          </w:p>
        </w:tc>
        <w:tc>
          <w:tcPr>
            <w:tcW w:w="1390" w:type="dxa"/>
            <w:tcBorders>
              <w:top w:val="nil"/>
              <w:left w:val="nil"/>
              <w:bottom w:val="nil"/>
              <w:right w:val="nil"/>
            </w:tcBorders>
            <w:shd w:val="clear" w:color="auto" w:fill="auto"/>
            <w:noWrap/>
            <w:vAlign w:val="bottom"/>
            <w:hideMark/>
          </w:tcPr>
          <w:p w14:paraId="5A9E253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0.52</w:t>
            </w:r>
          </w:p>
        </w:tc>
        <w:tc>
          <w:tcPr>
            <w:tcW w:w="940" w:type="dxa"/>
            <w:tcBorders>
              <w:top w:val="nil"/>
              <w:left w:val="nil"/>
              <w:bottom w:val="nil"/>
              <w:right w:val="nil"/>
            </w:tcBorders>
            <w:shd w:val="clear" w:color="auto" w:fill="auto"/>
            <w:noWrap/>
            <w:vAlign w:val="bottom"/>
            <w:hideMark/>
          </w:tcPr>
          <w:p w14:paraId="0006094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n/a</w:t>
            </w:r>
          </w:p>
        </w:tc>
        <w:tc>
          <w:tcPr>
            <w:tcW w:w="940" w:type="dxa"/>
            <w:tcBorders>
              <w:top w:val="nil"/>
              <w:left w:val="nil"/>
              <w:bottom w:val="nil"/>
              <w:right w:val="nil"/>
            </w:tcBorders>
            <w:shd w:val="clear" w:color="auto" w:fill="auto"/>
            <w:noWrap/>
            <w:vAlign w:val="bottom"/>
            <w:hideMark/>
          </w:tcPr>
          <w:p w14:paraId="029F4E1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n/a</w:t>
            </w:r>
          </w:p>
        </w:tc>
      </w:tr>
      <w:tr w:rsidR="00F21AA7" w:rsidRPr="00F21AA7" w14:paraId="6DE9139A" w14:textId="77777777" w:rsidTr="0027746B">
        <w:trPr>
          <w:trHeight w:val="288"/>
        </w:trPr>
        <w:tc>
          <w:tcPr>
            <w:tcW w:w="2709" w:type="dxa"/>
            <w:tcBorders>
              <w:top w:val="nil"/>
              <w:left w:val="nil"/>
              <w:bottom w:val="nil"/>
              <w:right w:val="nil"/>
            </w:tcBorders>
            <w:shd w:val="clear" w:color="auto" w:fill="auto"/>
            <w:noWrap/>
            <w:vAlign w:val="bottom"/>
            <w:hideMark/>
          </w:tcPr>
          <w:p w14:paraId="20EACC40"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Southampton</w:t>
            </w:r>
          </w:p>
        </w:tc>
        <w:tc>
          <w:tcPr>
            <w:tcW w:w="1217" w:type="dxa"/>
            <w:tcBorders>
              <w:top w:val="nil"/>
              <w:left w:val="nil"/>
              <w:bottom w:val="nil"/>
              <w:right w:val="nil"/>
            </w:tcBorders>
            <w:shd w:val="clear" w:color="auto" w:fill="auto"/>
            <w:noWrap/>
            <w:vAlign w:val="bottom"/>
            <w:hideMark/>
          </w:tcPr>
          <w:p w14:paraId="6AAA828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650</w:t>
            </w:r>
          </w:p>
        </w:tc>
        <w:tc>
          <w:tcPr>
            <w:tcW w:w="726" w:type="dxa"/>
            <w:tcBorders>
              <w:top w:val="nil"/>
              <w:left w:val="nil"/>
              <w:bottom w:val="nil"/>
              <w:right w:val="nil"/>
            </w:tcBorders>
            <w:shd w:val="clear" w:color="auto" w:fill="auto"/>
            <w:noWrap/>
            <w:vAlign w:val="bottom"/>
            <w:hideMark/>
          </w:tcPr>
          <w:p w14:paraId="2A5E2F4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w:t>
            </w:r>
          </w:p>
        </w:tc>
        <w:tc>
          <w:tcPr>
            <w:tcW w:w="1194" w:type="dxa"/>
            <w:tcBorders>
              <w:top w:val="nil"/>
              <w:left w:val="nil"/>
              <w:bottom w:val="nil"/>
              <w:right w:val="nil"/>
            </w:tcBorders>
            <w:shd w:val="clear" w:color="auto" w:fill="auto"/>
            <w:noWrap/>
            <w:vAlign w:val="bottom"/>
            <w:hideMark/>
          </w:tcPr>
          <w:p w14:paraId="7A47FC5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w:t>
            </w:r>
          </w:p>
        </w:tc>
        <w:tc>
          <w:tcPr>
            <w:tcW w:w="1390" w:type="dxa"/>
            <w:tcBorders>
              <w:top w:val="nil"/>
              <w:left w:val="nil"/>
              <w:bottom w:val="nil"/>
              <w:right w:val="nil"/>
            </w:tcBorders>
            <w:shd w:val="clear" w:color="auto" w:fill="auto"/>
            <w:noWrap/>
            <w:vAlign w:val="bottom"/>
            <w:hideMark/>
          </w:tcPr>
          <w:p w14:paraId="36A8C87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0.58</w:t>
            </w:r>
          </w:p>
        </w:tc>
        <w:tc>
          <w:tcPr>
            <w:tcW w:w="940" w:type="dxa"/>
            <w:tcBorders>
              <w:top w:val="nil"/>
              <w:left w:val="nil"/>
              <w:bottom w:val="nil"/>
              <w:right w:val="nil"/>
            </w:tcBorders>
            <w:shd w:val="clear" w:color="auto" w:fill="auto"/>
            <w:noWrap/>
            <w:vAlign w:val="bottom"/>
            <w:hideMark/>
          </w:tcPr>
          <w:p w14:paraId="041F208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6.9</w:t>
            </w:r>
          </w:p>
        </w:tc>
        <w:tc>
          <w:tcPr>
            <w:tcW w:w="940" w:type="dxa"/>
            <w:tcBorders>
              <w:top w:val="nil"/>
              <w:left w:val="nil"/>
              <w:bottom w:val="nil"/>
              <w:right w:val="nil"/>
            </w:tcBorders>
            <w:shd w:val="clear" w:color="auto" w:fill="auto"/>
            <w:noWrap/>
            <w:vAlign w:val="bottom"/>
            <w:hideMark/>
          </w:tcPr>
          <w:p w14:paraId="392F7D5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8.0</w:t>
            </w:r>
          </w:p>
        </w:tc>
      </w:tr>
      <w:tr w:rsidR="00F21AA7" w:rsidRPr="00F21AA7" w14:paraId="63CEFABF" w14:textId="77777777" w:rsidTr="0027746B">
        <w:trPr>
          <w:trHeight w:val="288"/>
        </w:trPr>
        <w:tc>
          <w:tcPr>
            <w:tcW w:w="2709" w:type="dxa"/>
            <w:tcBorders>
              <w:top w:val="nil"/>
              <w:left w:val="nil"/>
              <w:bottom w:val="nil"/>
              <w:right w:val="nil"/>
            </w:tcBorders>
            <w:shd w:val="clear" w:color="auto" w:fill="auto"/>
            <w:noWrap/>
            <w:vAlign w:val="bottom"/>
            <w:hideMark/>
          </w:tcPr>
          <w:p w14:paraId="21A1EB57"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Crawley</w:t>
            </w:r>
          </w:p>
        </w:tc>
        <w:tc>
          <w:tcPr>
            <w:tcW w:w="1217" w:type="dxa"/>
            <w:tcBorders>
              <w:top w:val="nil"/>
              <w:left w:val="nil"/>
              <w:bottom w:val="nil"/>
              <w:right w:val="nil"/>
            </w:tcBorders>
            <w:shd w:val="clear" w:color="auto" w:fill="auto"/>
            <w:noWrap/>
            <w:vAlign w:val="bottom"/>
            <w:hideMark/>
          </w:tcPr>
          <w:p w14:paraId="5BCE2DC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590</w:t>
            </w:r>
          </w:p>
        </w:tc>
        <w:tc>
          <w:tcPr>
            <w:tcW w:w="726" w:type="dxa"/>
            <w:tcBorders>
              <w:top w:val="nil"/>
              <w:left w:val="nil"/>
              <w:bottom w:val="nil"/>
              <w:right w:val="nil"/>
            </w:tcBorders>
            <w:shd w:val="clear" w:color="auto" w:fill="auto"/>
            <w:noWrap/>
            <w:vAlign w:val="bottom"/>
            <w:hideMark/>
          </w:tcPr>
          <w:p w14:paraId="0FBE84C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w:t>
            </w:r>
          </w:p>
        </w:tc>
        <w:tc>
          <w:tcPr>
            <w:tcW w:w="1194" w:type="dxa"/>
            <w:tcBorders>
              <w:top w:val="nil"/>
              <w:left w:val="nil"/>
              <w:bottom w:val="nil"/>
              <w:right w:val="nil"/>
            </w:tcBorders>
            <w:shd w:val="clear" w:color="auto" w:fill="auto"/>
            <w:noWrap/>
            <w:vAlign w:val="bottom"/>
            <w:hideMark/>
          </w:tcPr>
          <w:p w14:paraId="1AF8B89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w:t>
            </w:r>
          </w:p>
        </w:tc>
        <w:tc>
          <w:tcPr>
            <w:tcW w:w="1390" w:type="dxa"/>
            <w:tcBorders>
              <w:top w:val="nil"/>
              <w:left w:val="nil"/>
              <w:bottom w:val="nil"/>
              <w:right w:val="nil"/>
            </w:tcBorders>
            <w:shd w:val="clear" w:color="auto" w:fill="auto"/>
            <w:noWrap/>
            <w:vAlign w:val="bottom"/>
            <w:hideMark/>
          </w:tcPr>
          <w:p w14:paraId="52CD1FD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0.37</w:t>
            </w:r>
          </w:p>
        </w:tc>
        <w:tc>
          <w:tcPr>
            <w:tcW w:w="940" w:type="dxa"/>
            <w:tcBorders>
              <w:top w:val="nil"/>
              <w:left w:val="nil"/>
              <w:bottom w:val="nil"/>
              <w:right w:val="nil"/>
            </w:tcBorders>
            <w:shd w:val="clear" w:color="auto" w:fill="auto"/>
            <w:noWrap/>
            <w:vAlign w:val="bottom"/>
            <w:hideMark/>
          </w:tcPr>
          <w:p w14:paraId="224C39E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7.5</w:t>
            </w:r>
          </w:p>
        </w:tc>
        <w:tc>
          <w:tcPr>
            <w:tcW w:w="940" w:type="dxa"/>
            <w:tcBorders>
              <w:top w:val="nil"/>
              <w:left w:val="nil"/>
              <w:bottom w:val="nil"/>
              <w:right w:val="nil"/>
            </w:tcBorders>
            <w:shd w:val="clear" w:color="auto" w:fill="auto"/>
            <w:noWrap/>
            <w:vAlign w:val="bottom"/>
            <w:hideMark/>
          </w:tcPr>
          <w:p w14:paraId="61570E5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10.3</w:t>
            </w:r>
          </w:p>
        </w:tc>
      </w:tr>
      <w:tr w:rsidR="00F21AA7" w:rsidRPr="00F21AA7" w14:paraId="51D15ADD" w14:textId="77777777" w:rsidTr="0027746B">
        <w:trPr>
          <w:trHeight w:val="288"/>
        </w:trPr>
        <w:tc>
          <w:tcPr>
            <w:tcW w:w="2709" w:type="dxa"/>
            <w:tcBorders>
              <w:top w:val="nil"/>
              <w:left w:val="nil"/>
              <w:bottom w:val="nil"/>
              <w:right w:val="nil"/>
            </w:tcBorders>
            <w:shd w:val="clear" w:color="auto" w:fill="auto"/>
            <w:noWrap/>
            <w:vAlign w:val="bottom"/>
            <w:hideMark/>
          </w:tcPr>
          <w:p w14:paraId="16765FFC"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Medway</w:t>
            </w:r>
          </w:p>
        </w:tc>
        <w:tc>
          <w:tcPr>
            <w:tcW w:w="1217" w:type="dxa"/>
            <w:tcBorders>
              <w:top w:val="nil"/>
              <w:left w:val="nil"/>
              <w:bottom w:val="nil"/>
              <w:right w:val="nil"/>
            </w:tcBorders>
            <w:shd w:val="clear" w:color="auto" w:fill="auto"/>
            <w:noWrap/>
            <w:vAlign w:val="bottom"/>
            <w:hideMark/>
          </w:tcPr>
          <w:p w14:paraId="564CFDE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570</w:t>
            </w:r>
          </w:p>
        </w:tc>
        <w:tc>
          <w:tcPr>
            <w:tcW w:w="726" w:type="dxa"/>
            <w:tcBorders>
              <w:top w:val="nil"/>
              <w:left w:val="nil"/>
              <w:bottom w:val="nil"/>
              <w:right w:val="nil"/>
            </w:tcBorders>
            <w:shd w:val="clear" w:color="auto" w:fill="auto"/>
            <w:noWrap/>
            <w:vAlign w:val="bottom"/>
            <w:hideMark/>
          </w:tcPr>
          <w:p w14:paraId="62B6032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11%</w:t>
            </w:r>
          </w:p>
        </w:tc>
        <w:tc>
          <w:tcPr>
            <w:tcW w:w="1194" w:type="dxa"/>
            <w:tcBorders>
              <w:top w:val="nil"/>
              <w:left w:val="nil"/>
              <w:bottom w:val="nil"/>
              <w:right w:val="nil"/>
            </w:tcBorders>
            <w:shd w:val="clear" w:color="auto" w:fill="auto"/>
            <w:noWrap/>
            <w:vAlign w:val="bottom"/>
            <w:hideMark/>
          </w:tcPr>
          <w:p w14:paraId="7BA2CBE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14%</w:t>
            </w:r>
          </w:p>
        </w:tc>
        <w:tc>
          <w:tcPr>
            <w:tcW w:w="1390" w:type="dxa"/>
            <w:tcBorders>
              <w:top w:val="nil"/>
              <w:left w:val="nil"/>
              <w:bottom w:val="nil"/>
              <w:right w:val="nil"/>
            </w:tcBorders>
            <w:shd w:val="clear" w:color="auto" w:fill="auto"/>
            <w:noWrap/>
            <w:vAlign w:val="bottom"/>
            <w:hideMark/>
          </w:tcPr>
          <w:p w14:paraId="2F75184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0.45</w:t>
            </w:r>
          </w:p>
        </w:tc>
        <w:tc>
          <w:tcPr>
            <w:tcW w:w="940" w:type="dxa"/>
            <w:tcBorders>
              <w:top w:val="nil"/>
              <w:left w:val="nil"/>
              <w:bottom w:val="nil"/>
              <w:right w:val="nil"/>
            </w:tcBorders>
            <w:shd w:val="clear" w:color="auto" w:fill="auto"/>
            <w:noWrap/>
            <w:vAlign w:val="bottom"/>
            <w:hideMark/>
          </w:tcPr>
          <w:p w14:paraId="3A3096C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6.5</w:t>
            </w:r>
          </w:p>
        </w:tc>
        <w:tc>
          <w:tcPr>
            <w:tcW w:w="940" w:type="dxa"/>
            <w:tcBorders>
              <w:top w:val="nil"/>
              <w:left w:val="nil"/>
              <w:bottom w:val="nil"/>
              <w:right w:val="nil"/>
            </w:tcBorders>
            <w:shd w:val="clear" w:color="auto" w:fill="auto"/>
            <w:noWrap/>
            <w:vAlign w:val="bottom"/>
            <w:hideMark/>
          </w:tcPr>
          <w:p w14:paraId="75156BB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8.6</w:t>
            </w:r>
          </w:p>
        </w:tc>
      </w:tr>
      <w:tr w:rsidR="00F21AA7" w:rsidRPr="00F21AA7" w14:paraId="40C1A82F" w14:textId="77777777" w:rsidTr="0027746B">
        <w:trPr>
          <w:trHeight w:val="288"/>
        </w:trPr>
        <w:tc>
          <w:tcPr>
            <w:tcW w:w="2709" w:type="dxa"/>
            <w:tcBorders>
              <w:top w:val="nil"/>
              <w:left w:val="nil"/>
              <w:bottom w:val="nil"/>
              <w:right w:val="nil"/>
            </w:tcBorders>
            <w:shd w:val="clear" w:color="auto" w:fill="auto"/>
            <w:noWrap/>
            <w:vAlign w:val="bottom"/>
            <w:hideMark/>
          </w:tcPr>
          <w:p w14:paraId="6797A9F9"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Coventry</w:t>
            </w:r>
          </w:p>
        </w:tc>
        <w:tc>
          <w:tcPr>
            <w:tcW w:w="1217" w:type="dxa"/>
            <w:tcBorders>
              <w:top w:val="nil"/>
              <w:left w:val="nil"/>
              <w:bottom w:val="nil"/>
              <w:right w:val="nil"/>
            </w:tcBorders>
            <w:shd w:val="clear" w:color="auto" w:fill="auto"/>
            <w:noWrap/>
            <w:vAlign w:val="bottom"/>
            <w:hideMark/>
          </w:tcPr>
          <w:p w14:paraId="40609F8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570</w:t>
            </w:r>
          </w:p>
        </w:tc>
        <w:tc>
          <w:tcPr>
            <w:tcW w:w="726" w:type="dxa"/>
            <w:tcBorders>
              <w:top w:val="nil"/>
              <w:left w:val="nil"/>
              <w:bottom w:val="nil"/>
              <w:right w:val="nil"/>
            </w:tcBorders>
            <w:shd w:val="clear" w:color="auto" w:fill="auto"/>
            <w:noWrap/>
            <w:vAlign w:val="bottom"/>
            <w:hideMark/>
          </w:tcPr>
          <w:p w14:paraId="55D5EC3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14%</w:t>
            </w:r>
          </w:p>
        </w:tc>
        <w:tc>
          <w:tcPr>
            <w:tcW w:w="1194" w:type="dxa"/>
            <w:tcBorders>
              <w:top w:val="nil"/>
              <w:left w:val="nil"/>
              <w:bottom w:val="nil"/>
              <w:right w:val="nil"/>
            </w:tcBorders>
            <w:shd w:val="clear" w:color="auto" w:fill="auto"/>
            <w:noWrap/>
            <w:vAlign w:val="bottom"/>
            <w:hideMark/>
          </w:tcPr>
          <w:p w14:paraId="0AD3EDD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15%</w:t>
            </w:r>
          </w:p>
        </w:tc>
        <w:tc>
          <w:tcPr>
            <w:tcW w:w="1390" w:type="dxa"/>
            <w:tcBorders>
              <w:top w:val="nil"/>
              <w:left w:val="nil"/>
              <w:bottom w:val="nil"/>
              <w:right w:val="nil"/>
            </w:tcBorders>
            <w:shd w:val="clear" w:color="auto" w:fill="auto"/>
            <w:noWrap/>
            <w:vAlign w:val="bottom"/>
            <w:hideMark/>
          </w:tcPr>
          <w:p w14:paraId="7F57641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0.49</w:t>
            </w:r>
          </w:p>
        </w:tc>
        <w:tc>
          <w:tcPr>
            <w:tcW w:w="940" w:type="dxa"/>
            <w:tcBorders>
              <w:top w:val="nil"/>
              <w:left w:val="nil"/>
              <w:bottom w:val="nil"/>
              <w:right w:val="nil"/>
            </w:tcBorders>
            <w:shd w:val="clear" w:color="auto" w:fill="auto"/>
            <w:noWrap/>
            <w:vAlign w:val="bottom"/>
            <w:hideMark/>
          </w:tcPr>
          <w:p w14:paraId="56A76ED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5.2</w:t>
            </w:r>
          </w:p>
        </w:tc>
        <w:tc>
          <w:tcPr>
            <w:tcW w:w="940" w:type="dxa"/>
            <w:tcBorders>
              <w:top w:val="nil"/>
              <w:left w:val="nil"/>
              <w:bottom w:val="nil"/>
              <w:right w:val="nil"/>
            </w:tcBorders>
            <w:shd w:val="clear" w:color="auto" w:fill="auto"/>
            <w:noWrap/>
            <w:vAlign w:val="bottom"/>
            <w:hideMark/>
          </w:tcPr>
          <w:p w14:paraId="7053250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6.5</w:t>
            </w:r>
          </w:p>
        </w:tc>
      </w:tr>
      <w:tr w:rsidR="00F21AA7" w:rsidRPr="00F21AA7" w14:paraId="0D14B039" w14:textId="77777777" w:rsidTr="0027746B">
        <w:trPr>
          <w:trHeight w:val="288"/>
        </w:trPr>
        <w:tc>
          <w:tcPr>
            <w:tcW w:w="2709" w:type="dxa"/>
            <w:tcBorders>
              <w:top w:val="nil"/>
              <w:left w:val="nil"/>
              <w:bottom w:val="nil"/>
              <w:right w:val="nil"/>
            </w:tcBorders>
            <w:shd w:val="clear" w:color="auto" w:fill="auto"/>
            <w:noWrap/>
            <w:vAlign w:val="bottom"/>
            <w:hideMark/>
          </w:tcPr>
          <w:p w14:paraId="605DF71A"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Reading</w:t>
            </w:r>
          </w:p>
        </w:tc>
        <w:tc>
          <w:tcPr>
            <w:tcW w:w="1217" w:type="dxa"/>
            <w:tcBorders>
              <w:top w:val="nil"/>
              <w:left w:val="nil"/>
              <w:bottom w:val="nil"/>
              <w:right w:val="nil"/>
            </w:tcBorders>
            <w:shd w:val="clear" w:color="auto" w:fill="auto"/>
            <w:noWrap/>
            <w:vAlign w:val="bottom"/>
            <w:hideMark/>
          </w:tcPr>
          <w:p w14:paraId="0FDD8D1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540</w:t>
            </w:r>
          </w:p>
        </w:tc>
        <w:tc>
          <w:tcPr>
            <w:tcW w:w="726" w:type="dxa"/>
            <w:tcBorders>
              <w:top w:val="nil"/>
              <w:left w:val="nil"/>
              <w:bottom w:val="nil"/>
              <w:right w:val="nil"/>
            </w:tcBorders>
            <w:shd w:val="clear" w:color="auto" w:fill="auto"/>
            <w:noWrap/>
            <w:vAlign w:val="bottom"/>
            <w:hideMark/>
          </w:tcPr>
          <w:p w14:paraId="417A93B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w:t>
            </w:r>
          </w:p>
        </w:tc>
        <w:tc>
          <w:tcPr>
            <w:tcW w:w="1194" w:type="dxa"/>
            <w:tcBorders>
              <w:top w:val="nil"/>
              <w:left w:val="nil"/>
              <w:bottom w:val="nil"/>
              <w:right w:val="nil"/>
            </w:tcBorders>
            <w:shd w:val="clear" w:color="auto" w:fill="auto"/>
            <w:noWrap/>
            <w:vAlign w:val="bottom"/>
            <w:hideMark/>
          </w:tcPr>
          <w:p w14:paraId="168247C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w:t>
            </w:r>
          </w:p>
        </w:tc>
        <w:tc>
          <w:tcPr>
            <w:tcW w:w="1390" w:type="dxa"/>
            <w:tcBorders>
              <w:top w:val="nil"/>
              <w:left w:val="nil"/>
              <w:bottom w:val="nil"/>
              <w:right w:val="nil"/>
            </w:tcBorders>
            <w:shd w:val="clear" w:color="auto" w:fill="auto"/>
            <w:noWrap/>
            <w:vAlign w:val="bottom"/>
            <w:hideMark/>
          </w:tcPr>
          <w:p w14:paraId="1F0749E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0.32</w:t>
            </w:r>
          </w:p>
        </w:tc>
        <w:tc>
          <w:tcPr>
            <w:tcW w:w="940" w:type="dxa"/>
            <w:tcBorders>
              <w:top w:val="nil"/>
              <w:left w:val="nil"/>
              <w:bottom w:val="nil"/>
              <w:right w:val="nil"/>
            </w:tcBorders>
            <w:shd w:val="clear" w:color="auto" w:fill="auto"/>
            <w:noWrap/>
            <w:vAlign w:val="bottom"/>
            <w:hideMark/>
          </w:tcPr>
          <w:p w14:paraId="75ABACE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7.5</w:t>
            </w:r>
          </w:p>
        </w:tc>
        <w:tc>
          <w:tcPr>
            <w:tcW w:w="940" w:type="dxa"/>
            <w:tcBorders>
              <w:top w:val="nil"/>
              <w:left w:val="nil"/>
              <w:bottom w:val="nil"/>
              <w:right w:val="nil"/>
            </w:tcBorders>
            <w:shd w:val="clear" w:color="auto" w:fill="auto"/>
            <w:noWrap/>
            <w:vAlign w:val="bottom"/>
            <w:hideMark/>
          </w:tcPr>
          <w:p w14:paraId="5615601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10.6</w:t>
            </w:r>
          </w:p>
        </w:tc>
      </w:tr>
      <w:tr w:rsidR="00F21AA7" w:rsidRPr="00F21AA7" w14:paraId="16D381EC" w14:textId="77777777" w:rsidTr="0027746B">
        <w:trPr>
          <w:trHeight w:val="288"/>
        </w:trPr>
        <w:tc>
          <w:tcPr>
            <w:tcW w:w="2709" w:type="dxa"/>
            <w:tcBorders>
              <w:top w:val="nil"/>
              <w:left w:val="nil"/>
              <w:bottom w:val="nil"/>
              <w:right w:val="nil"/>
            </w:tcBorders>
            <w:shd w:val="clear" w:color="auto" w:fill="auto"/>
            <w:noWrap/>
            <w:vAlign w:val="bottom"/>
            <w:hideMark/>
          </w:tcPr>
          <w:p w14:paraId="6DB927F6"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Portsmouth</w:t>
            </w:r>
          </w:p>
        </w:tc>
        <w:tc>
          <w:tcPr>
            <w:tcW w:w="1217" w:type="dxa"/>
            <w:tcBorders>
              <w:top w:val="nil"/>
              <w:left w:val="nil"/>
              <w:bottom w:val="nil"/>
              <w:right w:val="nil"/>
            </w:tcBorders>
            <w:shd w:val="clear" w:color="auto" w:fill="auto"/>
            <w:noWrap/>
            <w:vAlign w:val="bottom"/>
            <w:hideMark/>
          </w:tcPr>
          <w:p w14:paraId="733EFD7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530</w:t>
            </w:r>
          </w:p>
        </w:tc>
        <w:tc>
          <w:tcPr>
            <w:tcW w:w="726" w:type="dxa"/>
            <w:tcBorders>
              <w:top w:val="nil"/>
              <w:left w:val="nil"/>
              <w:bottom w:val="nil"/>
              <w:right w:val="nil"/>
            </w:tcBorders>
            <w:shd w:val="clear" w:color="auto" w:fill="auto"/>
            <w:noWrap/>
            <w:vAlign w:val="bottom"/>
            <w:hideMark/>
          </w:tcPr>
          <w:p w14:paraId="528F2DE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11%</w:t>
            </w:r>
          </w:p>
        </w:tc>
        <w:tc>
          <w:tcPr>
            <w:tcW w:w="1194" w:type="dxa"/>
            <w:tcBorders>
              <w:top w:val="nil"/>
              <w:left w:val="nil"/>
              <w:bottom w:val="nil"/>
              <w:right w:val="nil"/>
            </w:tcBorders>
            <w:shd w:val="clear" w:color="auto" w:fill="auto"/>
            <w:noWrap/>
            <w:vAlign w:val="bottom"/>
            <w:hideMark/>
          </w:tcPr>
          <w:p w14:paraId="59E1B9A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w:t>
            </w:r>
          </w:p>
        </w:tc>
        <w:tc>
          <w:tcPr>
            <w:tcW w:w="1390" w:type="dxa"/>
            <w:tcBorders>
              <w:top w:val="nil"/>
              <w:left w:val="nil"/>
              <w:bottom w:val="nil"/>
              <w:right w:val="nil"/>
            </w:tcBorders>
            <w:shd w:val="clear" w:color="auto" w:fill="auto"/>
            <w:noWrap/>
            <w:vAlign w:val="bottom"/>
            <w:hideMark/>
          </w:tcPr>
          <w:p w14:paraId="439B623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0.58</w:t>
            </w:r>
          </w:p>
        </w:tc>
        <w:tc>
          <w:tcPr>
            <w:tcW w:w="940" w:type="dxa"/>
            <w:tcBorders>
              <w:top w:val="nil"/>
              <w:left w:val="nil"/>
              <w:bottom w:val="nil"/>
              <w:right w:val="nil"/>
            </w:tcBorders>
            <w:shd w:val="clear" w:color="auto" w:fill="auto"/>
            <w:noWrap/>
            <w:vAlign w:val="bottom"/>
            <w:hideMark/>
          </w:tcPr>
          <w:p w14:paraId="3B13436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7.2</w:t>
            </w:r>
          </w:p>
        </w:tc>
        <w:tc>
          <w:tcPr>
            <w:tcW w:w="940" w:type="dxa"/>
            <w:tcBorders>
              <w:top w:val="nil"/>
              <w:left w:val="nil"/>
              <w:bottom w:val="nil"/>
              <w:right w:val="nil"/>
            </w:tcBorders>
            <w:shd w:val="clear" w:color="auto" w:fill="auto"/>
            <w:noWrap/>
            <w:vAlign w:val="bottom"/>
            <w:hideMark/>
          </w:tcPr>
          <w:p w14:paraId="6D0C959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7.8</w:t>
            </w:r>
          </w:p>
        </w:tc>
      </w:tr>
      <w:tr w:rsidR="00F21AA7" w:rsidRPr="00F21AA7" w14:paraId="19F4D553" w14:textId="77777777" w:rsidTr="0027746B">
        <w:trPr>
          <w:trHeight w:val="288"/>
        </w:trPr>
        <w:tc>
          <w:tcPr>
            <w:tcW w:w="2709" w:type="dxa"/>
            <w:tcBorders>
              <w:top w:val="nil"/>
              <w:left w:val="nil"/>
              <w:bottom w:val="nil"/>
              <w:right w:val="nil"/>
            </w:tcBorders>
            <w:shd w:val="clear" w:color="auto" w:fill="auto"/>
            <w:noWrap/>
            <w:vAlign w:val="bottom"/>
            <w:hideMark/>
          </w:tcPr>
          <w:p w14:paraId="4B2BF9E6"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Oxford</w:t>
            </w:r>
          </w:p>
        </w:tc>
        <w:tc>
          <w:tcPr>
            <w:tcW w:w="1217" w:type="dxa"/>
            <w:tcBorders>
              <w:top w:val="nil"/>
              <w:left w:val="nil"/>
              <w:bottom w:val="nil"/>
              <w:right w:val="nil"/>
            </w:tcBorders>
            <w:shd w:val="clear" w:color="auto" w:fill="auto"/>
            <w:noWrap/>
            <w:vAlign w:val="bottom"/>
            <w:hideMark/>
          </w:tcPr>
          <w:p w14:paraId="711ECB1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520</w:t>
            </w:r>
          </w:p>
        </w:tc>
        <w:tc>
          <w:tcPr>
            <w:tcW w:w="726" w:type="dxa"/>
            <w:tcBorders>
              <w:top w:val="nil"/>
              <w:left w:val="nil"/>
              <w:bottom w:val="nil"/>
              <w:right w:val="nil"/>
            </w:tcBorders>
            <w:shd w:val="clear" w:color="auto" w:fill="auto"/>
            <w:noWrap/>
            <w:vAlign w:val="bottom"/>
            <w:hideMark/>
          </w:tcPr>
          <w:p w14:paraId="4562FA3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w:t>
            </w:r>
          </w:p>
        </w:tc>
        <w:tc>
          <w:tcPr>
            <w:tcW w:w="1194" w:type="dxa"/>
            <w:tcBorders>
              <w:top w:val="nil"/>
              <w:left w:val="nil"/>
              <w:bottom w:val="nil"/>
              <w:right w:val="nil"/>
            </w:tcBorders>
            <w:shd w:val="clear" w:color="auto" w:fill="auto"/>
            <w:noWrap/>
            <w:vAlign w:val="bottom"/>
            <w:hideMark/>
          </w:tcPr>
          <w:p w14:paraId="0125F25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w:t>
            </w:r>
          </w:p>
        </w:tc>
        <w:tc>
          <w:tcPr>
            <w:tcW w:w="1390" w:type="dxa"/>
            <w:tcBorders>
              <w:top w:val="nil"/>
              <w:left w:val="nil"/>
              <w:bottom w:val="nil"/>
              <w:right w:val="nil"/>
            </w:tcBorders>
            <w:shd w:val="clear" w:color="auto" w:fill="auto"/>
            <w:noWrap/>
            <w:vAlign w:val="bottom"/>
            <w:hideMark/>
          </w:tcPr>
          <w:p w14:paraId="27CFA03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0.37</w:t>
            </w:r>
          </w:p>
        </w:tc>
        <w:tc>
          <w:tcPr>
            <w:tcW w:w="940" w:type="dxa"/>
            <w:tcBorders>
              <w:top w:val="nil"/>
              <w:left w:val="nil"/>
              <w:bottom w:val="nil"/>
              <w:right w:val="nil"/>
            </w:tcBorders>
            <w:shd w:val="clear" w:color="auto" w:fill="auto"/>
            <w:noWrap/>
            <w:vAlign w:val="bottom"/>
            <w:hideMark/>
          </w:tcPr>
          <w:p w14:paraId="6342544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9.5</w:t>
            </w:r>
          </w:p>
        </w:tc>
        <w:tc>
          <w:tcPr>
            <w:tcW w:w="940" w:type="dxa"/>
            <w:tcBorders>
              <w:top w:val="nil"/>
              <w:left w:val="nil"/>
              <w:bottom w:val="nil"/>
              <w:right w:val="nil"/>
            </w:tcBorders>
            <w:shd w:val="clear" w:color="auto" w:fill="auto"/>
            <w:noWrap/>
            <w:vAlign w:val="bottom"/>
            <w:hideMark/>
          </w:tcPr>
          <w:p w14:paraId="02A89F5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12.5</w:t>
            </w:r>
          </w:p>
        </w:tc>
      </w:tr>
      <w:tr w:rsidR="00F21AA7" w:rsidRPr="00F21AA7" w14:paraId="2EAFC74D" w14:textId="77777777" w:rsidTr="0027746B">
        <w:trPr>
          <w:trHeight w:val="288"/>
        </w:trPr>
        <w:tc>
          <w:tcPr>
            <w:tcW w:w="2709" w:type="dxa"/>
            <w:tcBorders>
              <w:top w:val="nil"/>
              <w:left w:val="nil"/>
              <w:bottom w:val="nil"/>
              <w:right w:val="nil"/>
            </w:tcBorders>
            <w:shd w:val="clear" w:color="auto" w:fill="auto"/>
            <w:noWrap/>
            <w:vAlign w:val="bottom"/>
            <w:hideMark/>
          </w:tcPr>
          <w:p w14:paraId="60A87E09" w14:textId="77777777" w:rsidR="00F21AA7" w:rsidRPr="00F21AA7" w:rsidRDefault="00F21AA7" w:rsidP="00F21AA7">
            <w:pPr>
              <w:spacing w:after="0" w:line="240" w:lineRule="auto"/>
              <w:rPr>
                <w:rFonts w:ascii="Calibri" w:eastAsia="Times New Roman" w:hAnsi="Calibri" w:cs="Times New Roman"/>
                <w:b/>
                <w:bCs/>
                <w:i/>
                <w:iCs/>
                <w:color w:val="000000"/>
                <w:lang w:eastAsia="en-GB"/>
              </w:rPr>
            </w:pPr>
            <w:r w:rsidRPr="00F21AA7">
              <w:rPr>
                <w:rFonts w:ascii="Calibri" w:eastAsia="Times New Roman" w:hAnsi="Calibri" w:cs="Times New Roman"/>
                <w:b/>
                <w:bCs/>
                <w:i/>
                <w:iCs/>
                <w:color w:val="000000"/>
                <w:lang w:eastAsia="en-GB"/>
              </w:rPr>
              <w:t>Smaller polycentric</w:t>
            </w:r>
          </w:p>
        </w:tc>
        <w:tc>
          <w:tcPr>
            <w:tcW w:w="1217" w:type="dxa"/>
            <w:tcBorders>
              <w:top w:val="nil"/>
              <w:left w:val="nil"/>
              <w:bottom w:val="nil"/>
              <w:right w:val="nil"/>
            </w:tcBorders>
            <w:shd w:val="clear" w:color="auto" w:fill="auto"/>
            <w:noWrap/>
            <w:vAlign w:val="bottom"/>
            <w:hideMark/>
          </w:tcPr>
          <w:p w14:paraId="3AF8088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726" w:type="dxa"/>
            <w:tcBorders>
              <w:top w:val="nil"/>
              <w:left w:val="nil"/>
              <w:bottom w:val="nil"/>
              <w:right w:val="nil"/>
            </w:tcBorders>
            <w:shd w:val="clear" w:color="auto" w:fill="auto"/>
            <w:noWrap/>
            <w:vAlign w:val="bottom"/>
            <w:hideMark/>
          </w:tcPr>
          <w:p w14:paraId="586C9E3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194" w:type="dxa"/>
            <w:tcBorders>
              <w:top w:val="nil"/>
              <w:left w:val="nil"/>
              <w:bottom w:val="nil"/>
              <w:right w:val="nil"/>
            </w:tcBorders>
            <w:shd w:val="clear" w:color="auto" w:fill="auto"/>
            <w:noWrap/>
            <w:vAlign w:val="bottom"/>
            <w:hideMark/>
          </w:tcPr>
          <w:p w14:paraId="59FE055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390" w:type="dxa"/>
            <w:tcBorders>
              <w:top w:val="nil"/>
              <w:left w:val="nil"/>
              <w:bottom w:val="nil"/>
              <w:right w:val="nil"/>
            </w:tcBorders>
            <w:shd w:val="clear" w:color="auto" w:fill="auto"/>
            <w:noWrap/>
            <w:vAlign w:val="bottom"/>
            <w:hideMark/>
          </w:tcPr>
          <w:p w14:paraId="011F82E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30EE409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3F2FFAA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r>
      <w:tr w:rsidR="00F21AA7" w:rsidRPr="00F21AA7" w14:paraId="2497876A" w14:textId="77777777" w:rsidTr="0027746B">
        <w:trPr>
          <w:trHeight w:val="288"/>
        </w:trPr>
        <w:tc>
          <w:tcPr>
            <w:tcW w:w="2709" w:type="dxa"/>
            <w:tcBorders>
              <w:top w:val="nil"/>
              <w:left w:val="nil"/>
              <w:bottom w:val="nil"/>
              <w:right w:val="nil"/>
            </w:tcBorders>
            <w:shd w:val="clear" w:color="auto" w:fill="auto"/>
            <w:noWrap/>
            <w:vAlign w:val="bottom"/>
            <w:hideMark/>
          </w:tcPr>
          <w:p w14:paraId="287DA30D" w14:textId="77777777" w:rsidR="00F21AA7" w:rsidRPr="00F21AA7" w:rsidRDefault="00F21AA7" w:rsidP="0027746B">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 xml:space="preserve">Warrington </w:t>
            </w:r>
            <w:r w:rsidR="0027746B">
              <w:rPr>
                <w:rFonts w:ascii="Calibri" w:eastAsia="Times New Roman" w:hAnsi="Calibri" w:cs="Times New Roman"/>
                <w:color w:val="000000"/>
                <w:lang w:eastAsia="en-GB"/>
              </w:rPr>
              <w:t xml:space="preserve">&amp; </w:t>
            </w:r>
            <w:r w:rsidRPr="00F21AA7">
              <w:rPr>
                <w:rFonts w:ascii="Calibri" w:eastAsia="Times New Roman" w:hAnsi="Calibri" w:cs="Times New Roman"/>
                <w:color w:val="000000"/>
                <w:lang w:eastAsia="en-GB"/>
              </w:rPr>
              <w:t>Wigan</w:t>
            </w:r>
          </w:p>
        </w:tc>
        <w:tc>
          <w:tcPr>
            <w:tcW w:w="1217" w:type="dxa"/>
            <w:tcBorders>
              <w:top w:val="nil"/>
              <w:left w:val="nil"/>
              <w:bottom w:val="nil"/>
              <w:right w:val="nil"/>
            </w:tcBorders>
            <w:shd w:val="clear" w:color="auto" w:fill="auto"/>
            <w:noWrap/>
            <w:vAlign w:val="bottom"/>
            <w:hideMark/>
          </w:tcPr>
          <w:p w14:paraId="76E4E78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780</w:t>
            </w:r>
          </w:p>
        </w:tc>
        <w:tc>
          <w:tcPr>
            <w:tcW w:w="726" w:type="dxa"/>
            <w:tcBorders>
              <w:top w:val="nil"/>
              <w:left w:val="nil"/>
              <w:bottom w:val="nil"/>
              <w:right w:val="nil"/>
            </w:tcBorders>
            <w:shd w:val="clear" w:color="auto" w:fill="auto"/>
            <w:noWrap/>
            <w:vAlign w:val="bottom"/>
            <w:hideMark/>
          </w:tcPr>
          <w:p w14:paraId="46936D5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16%</w:t>
            </w:r>
          </w:p>
        </w:tc>
        <w:tc>
          <w:tcPr>
            <w:tcW w:w="1194" w:type="dxa"/>
            <w:tcBorders>
              <w:top w:val="nil"/>
              <w:left w:val="nil"/>
              <w:bottom w:val="nil"/>
              <w:right w:val="nil"/>
            </w:tcBorders>
            <w:shd w:val="clear" w:color="auto" w:fill="auto"/>
            <w:noWrap/>
            <w:vAlign w:val="bottom"/>
            <w:hideMark/>
          </w:tcPr>
          <w:p w14:paraId="20D6F5D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16%</w:t>
            </w:r>
          </w:p>
        </w:tc>
        <w:tc>
          <w:tcPr>
            <w:tcW w:w="1390" w:type="dxa"/>
            <w:tcBorders>
              <w:top w:val="nil"/>
              <w:left w:val="nil"/>
              <w:bottom w:val="nil"/>
              <w:right w:val="nil"/>
            </w:tcBorders>
            <w:shd w:val="clear" w:color="auto" w:fill="auto"/>
            <w:noWrap/>
            <w:vAlign w:val="bottom"/>
            <w:hideMark/>
          </w:tcPr>
          <w:p w14:paraId="71A1A19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0.08</w:t>
            </w:r>
          </w:p>
        </w:tc>
        <w:tc>
          <w:tcPr>
            <w:tcW w:w="940" w:type="dxa"/>
            <w:tcBorders>
              <w:top w:val="nil"/>
              <w:left w:val="nil"/>
              <w:bottom w:val="nil"/>
              <w:right w:val="nil"/>
            </w:tcBorders>
            <w:shd w:val="clear" w:color="auto" w:fill="auto"/>
            <w:noWrap/>
            <w:vAlign w:val="bottom"/>
            <w:hideMark/>
          </w:tcPr>
          <w:p w14:paraId="60C0834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5.6</w:t>
            </w:r>
          </w:p>
        </w:tc>
        <w:tc>
          <w:tcPr>
            <w:tcW w:w="940" w:type="dxa"/>
            <w:tcBorders>
              <w:top w:val="nil"/>
              <w:left w:val="nil"/>
              <w:bottom w:val="nil"/>
              <w:right w:val="nil"/>
            </w:tcBorders>
            <w:shd w:val="clear" w:color="auto" w:fill="auto"/>
            <w:noWrap/>
            <w:vAlign w:val="bottom"/>
            <w:hideMark/>
          </w:tcPr>
          <w:p w14:paraId="5478426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6.1</w:t>
            </w:r>
          </w:p>
        </w:tc>
      </w:tr>
      <w:tr w:rsidR="00F21AA7" w:rsidRPr="00F21AA7" w14:paraId="34C059C7" w14:textId="77777777" w:rsidTr="0027746B">
        <w:trPr>
          <w:trHeight w:val="288"/>
        </w:trPr>
        <w:tc>
          <w:tcPr>
            <w:tcW w:w="2709" w:type="dxa"/>
            <w:tcBorders>
              <w:top w:val="nil"/>
              <w:left w:val="nil"/>
              <w:bottom w:val="nil"/>
              <w:right w:val="nil"/>
            </w:tcBorders>
            <w:shd w:val="clear" w:color="auto" w:fill="auto"/>
            <w:noWrap/>
            <w:vAlign w:val="bottom"/>
            <w:hideMark/>
          </w:tcPr>
          <w:p w14:paraId="6432B0DE" w14:textId="77777777" w:rsidR="00F21AA7" w:rsidRPr="00F21AA7" w:rsidRDefault="00F21AA7" w:rsidP="0027746B">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 xml:space="preserve">Wolverhampton </w:t>
            </w:r>
            <w:r w:rsidR="0027746B">
              <w:rPr>
                <w:rFonts w:ascii="Calibri" w:eastAsia="Times New Roman" w:hAnsi="Calibri" w:cs="Times New Roman"/>
                <w:color w:val="000000"/>
                <w:lang w:eastAsia="en-GB"/>
              </w:rPr>
              <w:t xml:space="preserve">&amp; </w:t>
            </w:r>
            <w:r w:rsidRPr="00F21AA7">
              <w:rPr>
                <w:rFonts w:ascii="Calibri" w:eastAsia="Times New Roman" w:hAnsi="Calibri" w:cs="Times New Roman"/>
                <w:color w:val="000000"/>
                <w:lang w:eastAsia="en-GB"/>
              </w:rPr>
              <w:t>Walsall</w:t>
            </w:r>
          </w:p>
        </w:tc>
        <w:tc>
          <w:tcPr>
            <w:tcW w:w="1217" w:type="dxa"/>
            <w:tcBorders>
              <w:top w:val="nil"/>
              <w:left w:val="nil"/>
              <w:bottom w:val="nil"/>
              <w:right w:val="nil"/>
            </w:tcBorders>
            <w:shd w:val="clear" w:color="auto" w:fill="auto"/>
            <w:noWrap/>
            <w:vAlign w:val="bottom"/>
            <w:hideMark/>
          </w:tcPr>
          <w:p w14:paraId="07B819C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720</w:t>
            </w:r>
          </w:p>
        </w:tc>
        <w:tc>
          <w:tcPr>
            <w:tcW w:w="726" w:type="dxa"/>
            <w:tcBorders>
              <w:top w:val="nil"/>
              <w:left w:val="nil"/>
              <w:bottom w:val="nil"/>
              <w:right w:val="nil"/>
            </w:tcBorders>
            <w:shd w:val="clear" w:color="auto" w:fill="auto"/>
            <w:noWrap/>
            <w:vAlign w:val="bottom"/>
            <w:hideMark/>
          </w:tcPr>
          <w:p w14:paraId="3CC2AF8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w:t>
            </w:r>
          </w:p>
        </w:tc>
        <w:tc>
          <w:tcPr>
            <w:tcW w:w="1194" w:type="dxa"/>
            <w:tcBorders>
              <w:top w:val="nil"/>
              <w:left w:val="nil"/>
              <w:bottom w:val="nil"/>
              <w:right w:val="nil"/>
            </w:tcBorders>
            <w:shd w:val="clear" w:color="auto" w:fill="auto"/>
            <w:noWrap/>
            <w:vAlign w:val="bottom"/>
            <w:hideMark/>
          </w:tcPr>
          <w:p w14:paraId="13D5AB8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20%</w:t>
            </w:r>
          </w:p>
        </w:tc>
        <w:tc>
          <w:tcPr>
            <w:tcW w:w="1390" w:type="dxa"/>
            <w:tcBorders>
              <w:top w:val="nil"/>
              <w:left w:val="nil"/>
              <w:bottom w:val="nil"/>
              <w:right w:val="nil"/>
            </w:tcBorders>
            <w:shd w:val="clear" w:color="auto" w:fill="auto"/>
            <w:noWrap/>
            <w:vAlign w:val="bottom"/>
            <w:hideMark/>
          </w:tcPr>
          <w:p w14:paraId="07217AA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0.29</w:t>
            </w:r>
          </w:p>
        </w:tc>
        <w:tc>
          <w:tcPr>
            <w:tcW w:w="940" w:type="dxa"/>
            <w:tcBorders>
              <w:top w:val="nil"/>
              <w:left w:val="nil"/>
              <w:bottom w:val="nil"/>
              <w:right w:val="nil"/>
            </w:tcBorders>
            <w:shd w:val="clear" w:color="auto" w:fill="auto"/>
            <w:noWrap/>
            <w:vAlign w:val="bottom"/>
            <w:hideMark/>
          </w:tcPr>
          <w:p w14:paraId="2A6B767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5.1</w:t>
            </w:r>
          </w:p>
        </w:tc>
        <w:tc>
          <w:tcPr>
            <w:tcW w:w="940" w:type="dxa"/>
            <w:tcBorders>
              <w:top w:val="nil"/>
              <w:left w:val="nil"/>
              <w:bottom w:val="nil"/>
              <w:right w:val="nil"/>
            </w:tcBorders>
            <w:shd w:val="clear" w:color="auto" w:fill="auto"/>
            <w:noWrap/>
            <w:vAlign w:val="bottom"/>
            <w:hideMark/>
          </w:tcPr>
          <w:p w14:paraId="77ACA19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5.8</w:t>
            </w:r>
          </w:p>
        </w:tc>
      </w:tr>
      <w:tr w:rsidR="00F21AA7" w:rsidRPr="00F21AA7" w14:paraId="51AE8078" w14:textId="77777777" w:rsidTr="0027746B">
        <w:trPr>
          <w:trHeight w:val="288"/>
        </w:trPr>
        <w:tc>
          <w:tcPr>
            <w:tcW w:w="2709" w:type="dxa"/>
            <w:tcBorders>
              <w:top w:val="nil"/>
              <w:left w:val="nil"/>
              <w:bottom w:val="nil"/>
              <w:right w:val="nil"/>
            </w:tcBorders>
            <w:shd w:val="clear" w:color="auto" w:fill="auto"/>
            <w:noWrap/>
            <w:vAlign w:val="bottom"/>
            <w:hideMark/>
          </w:tcPr>
          <w:p w14:paraId="5240F00C"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Luton</w:t>
            </w:r>
          </w:p>
        </w:tc>
        <w:tc>
          <w:tcPr>
            <w:tcW w:w="1217" w:type="dxa"/>
            <w:tcBorders>
              <w:top w:val="nil"/>
              <w:left w:val="nil"/>
              <w:bottom w:val="nil"/>
              <w:right w:val="nil"/>
            </w:tcBorders>
            <w:shd w:val="clear" w:color="auto" w:fill="auto"/>
            <w:noWrap/>
            <w:vAlign w:val="bottom"/>
            <w:hideMark/>
          </w:tcPr>
          <w:p w14:paraId="2045E48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680</w:t>
            </w:r>
          </w:p>
        </w:tc>
        <w:tc>
          <w:tcPr>
            <w:tcW w:w="726" w:type="dxa"/>
            <w:tcBorders>
              <w:top w:val="nil"/>
              <w:left w:val="nil"/>
              <w:bottom w:val="nil"/>
              <w:right w:val="nil"/>
            </w:tcBorders>
            <w:shd w:val="clear" w:color="auto" w:fill="auto"/>
            <w:noWrap/>
            <w:vAlign w:val="bottom"/>
            <w:hideMark/>
          </w:tcPr>
          <w:p w14:paraId="345C3B8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w:t>
            </w:r>
          </w:p>
        </w:tc>
        <w:tc>
          <w:tcPr>
            <w:tcW w:w="1194" w:type="dxa"/>
            <w:tcBorders>
              <w:top w:val="nil"/>
              <w:left w:val="nil"/>
              <w:bottom w:val="nil"/>
              <w:right w:val="nil"/>
            </w:tcBorders>
            <w:shd w:val="clear" w:color="auto" w:fill="auto"/>
            <w:noWrap/>
            <w:vAlign w:val="bottom"/>
            <w:hideMark/>
          </w:tcPr>
          <w:p w14:paraId="5163630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12%</w:t>
            </w:r>
          </w:p>
        </w:tc>
        <w:tc>
          <w:tcPr>
            <w:tcW w:w="1390" w:type="dxa"/>
            <w:tcBorders>
              <w:top w:val="nil"/>
              <w:left w:val="nil"/>
              <w:bottom w:val="nil"/>
              <w:right w:val="nil"/>
            </w:tcBorders>
            <w:shd w:val="clear" w:color="auto" w:fill="auto"/>
            <w:noWrap/>
            <w:vAlign w:val="bottom"/>
            <w:hideMark/>
          </w:tcPr>
          <w:p w14:paraId="6CDB195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0.27</w:t>
            </w:r>
          </w:p>
        </w:tc>
        <w:tc>
          <w:tcPr>
            <w:tcW w:w="940" w:type="dxa"/>
            <w:tcBorders>
              <w:top w:val="nil"/>
              <w:left w:val="nil"/>
              <w:bottom w:val="nil"/>
              <w:right w:val="nil"/>
            </w:tcBorders>
            <w:shd w:val="clear" w:color="auto" w:fill="auto"/>
            <w:noWrap/>
            <w:vAlign w:val="bottom"/>
            <w:hideMark/>
          </w:tcPr>
          <w:p w14:paraId="2C6762D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6.9</w:t>
            </w:r>
          </w:p>
        </w:tc>
        <w:tc>
          <w:tcPr>
            <w:tcW w:w="940" w:type="dxa"/>
            <w:tcBorders>
              <w:top w:val="nil"/>
              <w:left w:val="nil"/>
              <w:bottom w:val="nil"/>
              <w:right w:val="nil"/>
            </w:tcBorders>
            <w:shd w:val="clear" w:color="auto" w:fill="auto"/>
            <w:noWrap/>
            <w:vAlign w:val="bottom"/>
            <w:hideMark/>
          </w:tcPr>
          <w:p w14:paraId="1546A18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9.1</w:t>
            </w:r>
          </w:p>
        </w:tc>
      </w:tr>
      <w:tr w:rsidR="00F21AA7" w:rsidRPr="00F21AA7" w14:paraId="4BE99698" w14:textId="77777777" w:rsidTr="0027746B">
        <w:trPr>
          <w:trHeight w:val="288"/>
        </w:trPr>
        <w:tc>
          <w:tcPr>
            <w:tcW w:w="2709" w:type="dxa"/>
            <w:tcBorders>
              <w:top w:val="nil"/>
              <w:left w:val="nil"/>
              <w:bottom w:val="nil"/>
              <w:right w:val="nil"/>
            </w:tcBorders>
            <w:shd w:val="clear" w:color="auto" w:fill="auto"/>
            <w:noWrap/>
            <w:vAlign w:val="bottom"/>
            <w:hideMark/>
          </w:tcPr>
          <w:p w14:paraId="2E8354AF"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Cambridge</w:t>
            </w:r>
          </w:p>
        </w:tc>
        <w:tc>
          <w:tcPr>
            <w:tcW w:w="1217" w:type="dxa"/>
            <w:tcBorders>
              <w:top w:val="nil"/>
              <w:left w:val="nil"/>
              <w:bottom w:val="nil"/>
              <w:right w:val="nil"/>
            </w:tcBorders>
            <w:shd w:val="clear" w:color="auto" w:fill="auto"/>
            <w:noWrap/>
            <w:vAlign w:val="bottom"/>
            <w:hideMark/>
          </w:tcPr>
          <w:p w14:paraId="7F54964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660</w:t>
            </w:r>
          </w:p>
        </w:tc>
        <w:tc>
          <w:tcPr>
            <w:tcW w:w="726" w:type="dxa"/>
            <w:tcBorders>
              <w:top w:val="nil"/>
              <w:left w:val="nil"/>
              <w:bottom w:val="nil"/>
              <w:right w:val="nil"/>
            </w:tcBorders>
            <w:shd w:val="clear" w:color="auto" w:fill="auto"/>
            <w:noWrap/>
            <w:vAlign w:val="bottom"/>
            <w:hideMark/>
          </w:tcPr>
          <w:p w14:paraId="6B16711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w:t>
            </w:r>
          </w:p>
        </w:tc>
        <w:tc>
          <w:tcPr>
            <w:tcW w:w="1194" w:type="dxa"/>
            <w:tcBorders>
              <w:top w:val="nil"/>
              <w:left w:val="nil"/>
              <w:bottom w:val="nil"/>
              <w:right w:val="nil"/>
            </w:tcBorders>
            <w:shd w:val="clear" w:color="auto" w:fill="auto"/>
            <w:noWrap/>
            <w:vAlign w:val="bottom"/>
            <w:hideMark/>
          </w:tcPr>
          <w:p w14:paraId="56FE7CD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w:t>
            </w:r>
          </w:p>
        </w:tc>
        <w:tc>
          <w:tcPr>
            <w:tcW w:w="1390" w:type="dxa"/>
            <w:tcBorders>
              <w:top w:val="nil"/>
              <w:left w:val="nil"/>
              <w:bottom w:val="nil"/>
              <w:right w:val="nil"/>
            </w:tcBorders>
            <w:shd w:val="clear" w:color="auto" w:fill="auto"/>
            <w:noWrap/>
            <w:vAlign w:val="bottom"/>
            <w:hideMark/>
          </w:tcPr>
          <w:p w14:paraId="7C072D9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-0.04</w:t>
            </w:r>
          </w:p>
        </w:tc>
        <w:tc>
          <w:tcPr>
            <w:tcW w:w="940" w:type="dxa"/>
            <w:tcBorders>
              <w:top w:val="nil"/>
              <w:left w:val="nil"/>
              <w:bottom w:val="nil"/>
              <w:right w:val="nil"/>
            </w:tcBorders>
            <w:shd w:val="clear" w:color="auto" w:fill="auto"/>
            <w:noWrap/>
            <w:vAlign w:val="bottom"/>
            <w:hideMark/>
          </w:tcPr>
          <w:p w14:paraId="3A6C3D7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8.4</w:t>
            </w:r>
          </w:p>
        </w:tc>
        <w:tc>
          <w:tcPr>
            <w:tcW w:w="940" w:type="dxa"/>
            <w:tcBorders>
              <w:top w:val="nil"/>
              <w:left w:val="nil"/>
              <w:bottom w:val="nil"/>
              <w:right w:val="nil"/>
            </w:tcBorders>
            <w:shd w:val="clear" w:color="auto" w:fill="auto"/>
            <w:noWrap/>
            <w:vAlign w:val="bottom"/>
            <w:hideMark/>
          </w:tcPr>
          <w:p w14:paraId="657EC8C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13.8</w:t>
            </w:r>
          </w:p>
        </w:tc>
      </w:tr>
      <w:tr w:rsidR="00F21AA7" w:rsidRPr="00F21AA7" w14:paraId="591034F6" w14:textId="77777777" w:rsidTr="0027746B">
        <w:trPr>
          <w:trHeight w:val="288"/>
        </w:trPr>
        <w:tc>
          <w:tcPr>
            <w:tcW w:w="2709" w:type="dxa"/>
            <w:tcBorders>
              <w:top w:val="nil"/>
              <w:left w:val="nil"/>
              <w:bottom w:val="nil"/>
              <w:right w:val="nil"/>
            </w:tcBorders>
            <w:shd w:val="clear" w:color="auto" w:fill="auto"/>
            <w:noWrap/>
            <w:vAlign w:val="bottom"/>
            <w:hideMark/>
          </w:tcPr>
          <w:p w14:paraId="5B431B4F" w14:textId="77777777" w:rsidR="00F21AA7" w:rsidRPr="00F21AA7" w:rsidRDefault="00F21AA7" w:rsidP="0027746B">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 xml:space="preserve">Guildford </w:t>
            </w:r>
            <w:r w:rsidR="0027746B">
              <w:rPr>
                <w:rFonts w:ascii="Calibri" w:eastAsia="Times New Roman" w:hAnsi="Calibri" w:cs="Times New Roman"/>
                <w:color w:val="000000"/>
                <w:lang w:eastAsia="en-GB"/>
              </w:rPr>
              <w:t xml:space="preserve">&amp; </w:t>
            </w:r>
            <w:r w:rsidRPr="00F21AA7">
              <w:rPr>
                <w:rFonts w:ascii="Calibri" w:eastAsia="Times New Roman" w:hAnsi="Calibri" w:cs="Times New Roman"/>
                <w:color w:val="000000"/>
                <w:lang w:eastAsia="en-GB"/>
              </w:rPr>
              <w:t>Aldershot</w:t>
            </w:r>
          </w:p>
        </w:tc>
        <w:tc>
          <w:tcPr>
            <w:tcW w:w="1217" w:type="dxa"/>
            <w:tcBorders>
              <w:top w:val="nil"/>
              <w:left w:val="nil"/>
              <w:bottom w:val="nil"/>
              <w:right w:val="nil"/>
            </w:tcBorders>
            <w:shd w:val="clear" w:color="auto" w:fill="auto"/>
            <w:noWrap/>
            <w:vAlign w:val="bottom"/>
            <w:hideMark/>
          </w:tcPr>
          <w:p w14:paraId="387B9A9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620</w:t>
            </w:r>
          </w:p>
        </w:tc>
        <w:tc>
          <w:tcPr>
            <w:tcW w:w="726" w:type="dxa"/>
            <w:tcBorders>
              <w:top w:val="nil"/>
              <w:left w:val="nil"/>
              <w:bottom w:val="nil"/>
              <w:right w:val="nil"/>
            </w:tcBorders>
            <w:shd w:val="clear" w:color="auto" w:fill="auto"/>
            <w:noWrap/>
            <w:vAlign w:val="bottom"/>
            <w:hideMark/>
          </w:tcPr>
          <w:p w14:paraId="78E6541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w:t>
            </w:r>
          </w:p>
        </w:tc>
        <w:tc>
          <w:tcPr>
            <w:tcW w:w="1194" w:type="dxa"/>
            <w:tcBorders>
              <w:top w:val="nil"/>
              <w:left w:val="nil"/>
              <w:bottom w:val="nil"/>
              <w:right w:val="nil"/>
            </w:tcBorders>
            <w:shd w:val="clear" w:color="auto" w:fill="auto"/>
            <w:noWrap/>
            <w:vAlign w:val="bottom"/>
            <w:hideMark/>
          </w:tcPr>
          <w:p w14:paraId="3735E4C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w:t>
            </w:r>
          </w:p>
        </w:tc>
        <w:tc>
          <w:tcPr>
            <w:tcW w:w="1390" w:type="dxa"/>
            <w:tcBorders>
              <w:top w:val="nil"/>
              <w:left w:val="nil"/>
              <w:bottom w:val="nil"/>
              <w:right w:val="nil"/>
            </w:tcBorders>
            <w:shd w:val="clear" w:color="auto" w:fill="auto"/>
            <w:noWrap/>
            <w:vAlign w:val="bottom"/>
            <w:hideMark/>
          </w:tcPr>
          <w:p w14:paraId="2995A2A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0.16</w:t>
            </w:r>
          </w:p>
        </w:tc>
        <w:tc>
          <w:tcPr>
            <w:tcW w:w="940" w:type="dxa"/>
            <w:tcBorders>
              <w:top w:val="nil"/>
              <w:left w:val="nil"/>
              <w:bottom w:val="nil"/>
              <w:right w:val="nil"/>
            </w:tcBorders>
            <w:shd w:val="clear" w:color="auto" w:fill="auto"/>
            <w:noWrap/>
            <w:vAlign w:val="bottom"/>
            <w:hideMark/>
          </w:tcPr>
          <w:p w14:paraId="6C8D684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9.3</w:t>
            </w:r>
          </w:p>
        </w:tc>
        <w:tc>
          <w:tcPr>
            <w:tcW w:w="940" w:type="dxa"/>
            <w:tcBorders>
              <w:top w:val="nil"/>
              <w:left w:val="nil"/>
              <w:bottom w:val="nil"/>
              <w:right w:val="nil"/>
            </w:tcBorders>
            <w:shd w:val="clear" w:color="auto" w:fill="auto"/>
            <w:noWrap/>
            <w:vAlign w:val="bottom"/>
            <w:hideMark/>
          </w:tcPr>
          <w:p w14:paraId="07E78CC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12.1</w:t>
            </w:r>
          </w:p>
        </w:tc>
      </w:tr>
      <w:tr w:rsidR="00F21AA7" w:rsidRPr="00F21AA7" w14:paraId="369EFE7F" w14:textId="77777777" w:rsidTr="0027746B">
        <w:trPr>
          <w:trHeight w:val="288"/>
        </w:trPr>
        <w:tc>
          <w:tcPr>
            <w:tcW w:w="2709" w:type="dxa"/>
            <w:tcBorders>
              <w:top w:val="nil"/>
              <w:left w:val="nil"/>
              <w:bottom w:val="nil"/>
              <w:right w:val="nil"/>
            </w:tcBorders>
            <w:shd w:val="clear" w:color="auto" w:fill="auto"/>
            <w:noWrap/>
            <w:vAlign w:val="bottom"/>
            <w:hideMark/>
          </w:tcPr>
          <w:p w14:paraId="5DCCA193"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Southend</w:t>
            </w:r>
          </w:p>
        </w:tc>
        <w:tc>
          <w:tcPr>
            <w:tcW w:w="1217" w:type="dxa"/>
            <w:tcBorders>
              <w:top w:val="nil"/>
              <w:left w:val="nil"/>
              <w:bottom w:val="nil"/>
              <w:right w:val="nil"/>
            </w:tcBorders>
            <w:shd w:val="clear" w:color="auto" w:fill="auto"/>
            <w:noWrap/>
            <w:vAlign w:val="bottom"/>
            <w:hideMark/>
          </w:tcPr>
          <w:p w14:paraId="0E5F66F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560</w:t>
            </w:r>
          </w:p>
        </w:tc>
        <w:tc>
          <w:tcPr>
            <w:tcW w:w="726" w:type="dxa"/>
            <w:tcBorders>
              <w:top w:val="nil"/>
              <w:left w:val="nil"/>
              <w:bottom w:val="nil"/>
              <w:right w:val="nil"/>
            </w:tcBorders>
            <w:shd w:val="clear" w:color="auto" w:fill="auto"/>
            <w:noWrap/>
            <w:vAlign w:val="bottom"/>
            <w:hideMark/>
          </w:tcPr>
          <w:p w14:paraId="7CFCB33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w:t>
            </w:r>
          </w:p>
        </w:tc>
        <w:tc>
          <w:tcPr>
            <w:tcW w:w="1194" w:type="dxa"/>
            <w:tcBorders>
              <w:top w:val="nil"/>
              <w:left w:val="nil"/>
              <w:bottom w:val="nil"/>
              <w:right w:val="nil"/>
            </w:tcBorders>
            <w:shd w:val="clear" w:color="auto" w:fill="auto"/>
            <w:noWrap/>
            <w:vAlign w:val="bottom"/>
            <w:hideMark/>
          </w:tcPr>
          <w:p w14:paraId="05734CE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15%</w:t>
            </w:r>
          </w:p>
        </w:tc>
        <w:tc>
          <w:tcPr>
            <w:tcW w:w="1390" w:type="dxa"/>
            <w:tcBorders>
              <w:top w:val="nil"/>
              <w:left w:val="nil"/>
              <w:bottom w:val="nil"/>
              <w:right w:val="nil"/>
            </w:tcBorders>
            <w:shd w:val="clear" w:color="auto" w:fill="auto"/>
            <w:noWrap/>
            <w:vAlign w:val="bottom"/>
            <w:hideMark/>
          </w:tcPr>
          <w:p w14:paraId="3358DA6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0.23</w:t>
            </w:r>
          </w:p>
        </w:tc>
        <w:tc>
          <w:tcPr>
            <w:tcW w:w="940" w:type="dxa"/>
            <w:tcBorders>
              <w:top w:val="nil"/>
              <w:left w:val="nil"/>
              <w:bottom w:val="nil"/>
              <w:right w:val="nil"/>
            </w:tcBorders>
            <w:shd w:val="clear" w:color="auto" w:fill="auto"/>
            <w:noWrap/>
            <w:vAlign w:val="bottom"/>
            <w:hideMark/>
          </w:tcPr>
          <w:p w14:paraId="72BFA7F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6.2</w:t>
            </w:r>
          </w:p>
        </w:tc>
        <w:tc>
          <w:tcPr>
            <w:tcW w:w="940" w:type="dxa"/>
            <w:tcBorders>
              <w:top w:val="nil"/>
              <w:left w:val="nil"/>
              <w:bottom w:val="nil"/>
              <w:right w:val="nil"/>
            </w:tcBorders>
            <w:shd w:val="clear" w:color="auto" w:fill="auto"/>
            <w:noWrap/>
            <w:vAlign w:val="bottom"/>
            <w:hideMark/>
          </w:tcPr>
          <w:p w14:paraId="3D9C777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7.7</w:t>
            </w:r>
          </w:p>
        </w:tc>
      </w:tr>
      <w:tr w:rsidR="00F21AA7" w:rsidRPr="00F21AA7" w14:paraId="0F77F560" w14:textId="77777777" w:rsidTr="0027746B">
        <w:trPr>
          <w:trHeight w:val="288"/>
        </w:trPr>
        <w:tc>
          <w:tcPr>
            <w:tcW w:w="2709" w:type="dxa"/>
            <w:tcBorders>
              <w:top w:val="nil"/>
              <w:left w:val="nil"/>
              <w:bottom w:val="nil"/>
              <w:right w:val="nil"/>
            </w:tcBorders>
            <w:shd w:val="clear" w:color="auto" w:fill="auto"/>
            <w:noWrap/>
            <w:vAlign w:val="bottom"/>
            <w:hideMark/>
          </w:tcPr>
          <w:p w14:paraId="0C961CD1" w14:textId="77777777" w:rsidR="00F21AA7" w:rsidRPr="00F21AA7" w:rsidRDefault="00F21AA7" w:rsidP="00F21AA7">
            <w:pPr>
              <w:spacing w:after="0" w:line="240" w:lineRule="auto"/>
              <w:rPr>
                <w:rFonts w:ascii="Calibri" w:eastAsia="Times New Roman" w:hAnsi="Calibri" w:cs="Times New Roman"/>
                <w:b/>
                <w:bCs/>
                <w:i/>
                <w:iCs/>
                <w:color w:val="000000"/>
                <w:lang w:eastAsia="en-GB"/>
              </w:rPr>
            </w:pPr>
            <w:r w:rsidRPr="00F21AA7">
              <w:rPr>
                <w:rFonts w:ascii="Calibri" w:eastAsia="Times New Roman" w:hAnsi="Calibri" w:cs="Times New Roman"/>
                <w:b/>
                <w:bCs/>
                <w:i/>
                <w:iCs/>
                <w:color w:val="000000"/>
                <w:lang w:eastAsia="en-GB"/>
              </w:rPr>
              <w:t>Averages</w:t>
            </w:r>
          </w:p>
        </w:tc>
        <w:tc>
          <w:tcPr>
            <w:tcW w:w="1217" w:type="dxa"/>
            <w:tcBorders>
              <w:top w:val="nil"/>
              <w:left w:val="nil"/>
              <w:bottom w:val="nil"/>
              <w:right w:val="nil"/>
            </w:tcBorders>
            <w:shd w:val="clear" w:color="auto" w:fill="auto"/>
            <w:noWrap/>
            <w:vAlign w:val="bottom"/>
            <w:hideMark/>
          </w:tcPr>
          <w:p w14:paraId="75DC26C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726" w:type="dxa"/>
            <w:tcBorders>
              <w:top w:val="nil"/>
              <w:left w:val="nil"/>
              <w:bottom w:val="nil"/>
              <w:right w:val="nil"/>
            </w:tcBorders>
            <w:shd w:val="clear" w:color="auto" w:fill="auto"/>
            <w:noWrap/>
            <w:vAlign w:val="bottom"/>
            <w:hideMark/>
          </w:tcPr>
          <w:p w14:paraId="19C7E07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194" w:type="dxa"/>
            <w:tcBorders>
              <w:top w:val="nil"/>
              <w:left w:val="nil"/>
              <w:bottom w:val="nil"/>
              <w:right w:val="nil"/>
            </w:tcBorders>
            <w:shd w:val="clear" w:color="auto" w:fill="auto"/>
            <w:noWrap/>
            <w:vAlign w:val="bottom"/>
            <w:hideMark/>
          </w:tcPr>
          <w:p w14:paraId="23FAA54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390" w:type="dxa"/>
            <w:tcBorders>
              <w:top w:val="nil"/>
              <w:left w:val="nil"/>
              <w:bottom w:val="nil"/>
              <w:right w:val="nil"/>
            </w:tcBorders>
            <w:shd w:val="clear" w:color="auto" w:fill="auto"/>
            <w:noWrap/>
            <w:vAlign w:val="bottom"/>
            <w:hideMark/>
          </w:tcPr>
          <w:p w14:paraId="61A32DD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4C219E6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40C638A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r>
      <w:tr w:rsidR="00F21AA7" w:rsidRPr="00F21AA7" w14:paraId="12F166FC" w14:textId="77777777" w:rsidTr="0027746B">
        <w:trPr>
          <w:trHeight w:val="288"/>
        </w:trPr>
        <w:tc>
          <w:tcPr>
            <w:tcW w:w="2709" w:type="dxa"/>
            <w:tcBorders>
              <w:top w:val="nil"/>
              <w:left w:val="nil"/>
              <w:bottom w:val="nil"/>
              <w:right w:val="nil"/>
            </w:tcBorders>
            <w:shd w:val="clear" w:color="auto" w:fill="auto"/>
            <w:noWrap/>
            <w:vAlign w:val="center"/>
            <w:hideMark/>
          </w:tcPr>
          <w:p w14:paraId="080D18C7" w14:textId="77777777" w:rsidR="00F21AA7" w:rsidRPr="00F21AA7" w:rsidRDefault="00F21AA7" w:rsidP="00F21AA7">
            <w:pPr>
              <w:spacing w:after="0" w:line="240" w:lineRule="auto"/>
              <w:rPr>
                <w:rFonts w:ascii="Calibri" w:eastAsia="Times New Roman" w:hAnsi="Calibri" w:cs="Times New Roman"/>
                <w:color w:val="000000"/>
                <w:sz w:val="20"/>
                <w:szCs w:val="20"/>
                <w:lang w:eastAsia="en-GB"/>
              </w:rPr>
            </w:pPr>
            <w:r w:rsidRPr="00F21AA7">
              <w:rPr>
                <w:rFonts w:ascii="Calibri" w:eastAsia="Times New Roman" w:hAnsi="Calibri" w:cs="Times New Roman"/>
                <w:color w:val="000000"/>
                <w:sz w:val="20"/>
                <w:szCs w:val="20"/>
                <w:lang w:eastAsia="en-GB"/>
              </w:rPr>
              <w:t>All</w:t>
            </w:r>
            <w:r w:rsidR="0027746B">
              <w:rPr>
                <w:rFonts w:ascii="Calibri" w:eastAsia="Times New Roman" w:hAnsi="Calibri" w:cs="Times New Roman"/>
                <w:color w:val="000000"/>
                <w:sz w:val="20"/>
                <w:szCs w:val="20"/>
                <w:lang w:eastAsia="en-GB"/>
              </w:rPr>
              <w:t xml:space="preserve"> 25</w:t>
            </w:r>
          </w:p>
        </w:tc>
        <w:tc>
          <w:tcPr>
            <w:tcW w:w="1217" w:type="dxa"/>
            <w:tcBorders>
              <w:top w:val="nil"/>
              <w:left w:val="nil"/>
              <w:bottom w:val="nil"/>
              <w:right w:val="nil"/>
            </w:tcBorders>
            <w:shd w:val="clear" w:color="auto" w:fill="auto"/>
            <w:noWrap/>
            <w:vAlign w:val="bottom"/>
            <w:hideMark/>
          </w:tcPr>
          <w:p w14:paraId="797C46E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1099</w:t>
            </w:r>
          </w:p>
        </w:tc>
        <w:tc>
          <w:tcPr>
            <w:tcW w:w="726" w:type="dxa"/>
            <w:tcBorders>
              <w:top w:val="nil"/>
              <w:left w:val="nil"/>
              <w:bottom w:val="nil"/>
              <w:right w:val="nil"/>
            </w:tcBorders>
            <w:shd w:val="clear" w:color="auto" w:fill="auto"/>
            <w:noWrap/>
            <w:vAlign w:val="bottom"/>
            <w:hideMark/>
          </w:tcPr>
          <w:p w14:paraId="2FB9307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w:t>
            </w:r>
          </w:p>
        </w:tc>
        <w:tc>
          <w:tcPr>
            <w:tcW w:w="1194" w:type="dxa"/>
            <w:tcBorders>
              <w:top w:val="nil"/>
              <w:left w:val="nil"/>
              <w:bottom w:val="nil"/>
              <w:right w:val="nil"/>
            </w:tcBorders>
            <w:shd w:val="clear" w:color="auto" w:fill="auto"/>
            <w:noWrap/>
            <w:vAlign w:val="bottom"/>
            <w:hideMark/>
          </w:tcPr>
          <w:p w14:paraId="6E84F43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14%</w:t>
            </w:r>
          </w:p>
        </w:tc>
        <w:tc>
          <w:tcPr>
            <w:tcW w:w="1390" w:type="dxa"/>
            <w:tcBorders>
              <w:top w:val="nil"/>
              <w:left w:val="nil"/>
              <w:bottom w:val="nil"/>
              <w:right w:val="nil"/>
            </w:tcBorders>
            <w:shd w:val="clear" w:color="auto" w:fill="auto"/>
            <w:noWrap/>
            <w:vAlign w:val="bottom"/>
            <w:hideMark/>
          </w:tcPr>
          <w:p w14:paraId="7D99912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0.38</w:t>
            </w:r>
          </w:p>
        </w:tc>
        <w:tc>
          <w:tcPr>
            <w:tcW w:w="940" w:type="dxa"/>
            <w:tcBorders>
              <w:top w:val="nil"/>
              <w:left w:val="nil"/>
              <w:bottom w:val="nil"/>
              <w:right w:val="nil"/>
            </w:tcBorders>
            <w:shd w:val="clear" w:color="auto" w:fill="auto"/>
            <w:noWrap/>
            <w:vAlign w:val="bottom"/>
            <w:hideMark/>
          </w:tcPr>
          <w:p w14:paraId="0763A2B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6.4</w:t>
            </w:r>
          </w:p>
        </w:tc>
        <w:tc>
          <w:tcPr>
            <w:tcW w:w="940" w:type="dxa"/>
            <w:tcBorders>
              <w:top w:val="nil"/>
              <w:left w:val="nil"/>
              <w:bottom w:val="nil"/>
              <w:right w:val="nil"/>
            </w:tcBorders>
            <w:shd w:val="clear" w:color="auto" w:fill="auto"/>
            <w:noWrap/>
            <w:vAlign w:val="bottom"/>
            <w:hideMark/>
          </w:tcPr>
          <w:p w14:paraId="146572C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8.1</w:t>
            </w:r>
          </w:p>
        </w:tc>
      </w:tr>
      <w:tr w:rsidR="00F21AA7" w:rsidRPr="00F21AA7" w14:paraId="41B4EFAA" w14:textId="77777777" w:rsidTr="0027746B">
        <w:trPr>
          <w:trHeight w:val="288"/>
        </w:trPr>
        <w:tc>
          <w:tcPr>
            <w:tcW w:w="2709" w:type="dxa"/>
            <w:tcBorders>
              <w:top w:val="nil"/>
              <w:left w:val="nil"/>
              <w:bottom w:val="nil"/>
              <w:right w:val="nil"/>
            </w:tcBorders>
            <w:shd w:val="clear" w:color="auto" w:fill="auto"/>
            <w:noWrap/>
            <w:vAlign w:val="center"/>
            <w:hideMark/>
          </w:tcPr>
          <w:p w14:paraId="52087C7B" w14:textId="77777777" w:rsidR="00F21AA7" w:rsidRPr="00F21AA7" w:rsidRDefault="0027746B" w:rsidP="00F21AA7">
            <w:pPr>
              <w:spacing w:after="0" w:line="240" w:lineRule="auto"/>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Larger</w:t>
            </w:r>
          </w:p>
        </w:tc>
        <w:tc>
          <w:tcPr>
            <w:tcW w:w="1217" w:type="dxa"/>
            <w:tcBorders>
              <w:top w:val="nil"/>
              <w:left w:val="nil"/>
              <w:bottom w:val="nil"/>
              <w:right w:val="nil"/>
            </w:tcBorders>
            <w:shd w:val="clear" w:color="auto" w:fill="auto"/>
            <w:noWrap/>
            <w:vAlign w:val="bottom"/>
            <w:hideMark/>
          </w:tcPr>
          <w:p w14:paraId="2A9C579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1705</w:t>
            </w:r>
          </w:p>
        </w:tc>
        <w:tc>
          <w:tcPr>
            <w:tcW w:w="726" w:type="dxa"/>
            <w:tcBorders>
              <w:top w:val="nil"/>
              <w:left w:val="nil"/>
              <w:bottom w:val="nil"/>
              <w:right w:val="nil"/>
            </w:tcBorders>
            <w:shd w:val="clear" w:color="auto" w:fill="auto"/>
            <w:noWrap/>
            <w:vAlign w:val="bottom"/>
            <w:hideMark/>
          </w:tcPr>
          <w:p w14:paraId="4AD9450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w:t>
            </w:r>
          </w:p>
        </w:tc>
        <w:tc>
          <w:tcPr>
            <w:tcW w:w="1194" w:type="dxa"/>
            <w:tcBorders>
              <w:top w:val="nil"/>
              <w:left w:val="nil"/>
              <w:bottom w:val="nil"/>
              <w:right w:val="nil"/>
            </w:tcBorders>
            <w:shd w:val="clear" w:color="auto" w:fill="auto"/>
            <w:noWrap/>
            <w:vAlign w:val="bottom"/>
            <w:hideMark/>
          </w:tcPr>
          <w:p w14:paraId="0C3ACD9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w:t>
            </w:r>
          </w:p>
        </w:tc>
        <w:tc>
          <w:tcPr>
            <w:tcW w:w="1390" w:type="dxa"/>
            <w:tcBorders>
              <w:top w:val="nil"/>
              <w:left w:val="nil"/>
              <w:bottom w:val="nil"/>
              <w:right w:val="nil"/>
            </w:tcBorders>
            <w:shd w:val="clear" w:color="auto" w:fill="auto"/>
            <w:noWrap/>
            <w:vAlign w:val="bottom"/>
            <w:hideMark/>
          </w:tcPr>
          <w:p w14:paraId="46EE6A8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0.44</w:t>
            </w:r>
          </w:p>
        </w:tc>
        <w:tc>
          <w:tcPr>
            <w:tcW w:w="940" w:type="dxa"/>
            <w:tcBorders>
              <w:top w:val="nil"/>
              <w:left w:val="nil"/>
              <w:bottom w:val="nil"/>
              <w:right w:val="nil"/>
            </w:tcBorders>
            <w:shd w:val="clear" w:color="auto" w:fill="auto"/>
            <w:noWrap/>
            <w:vAlign w:val="bottom"/>
            <w:hideMark/>
          </w:tcPr>
          <w:p w14:paraId="4379B83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5.6</w:t>
            </w:r>
          </w:p>
        </w:tc>
        <w:tc>
          <w:tcPr>
            <w:tcW w:w="940" w:type="dxa"/>
            <w:tcBorders>
              <w:top w:val="nil"/>
              <w:left w:val="nil"/>
              <w:bottom w:val="nil"/>
              <w:right w:val="nil"/>
            </w:tcBorders>
            <w:shd w:val="clear" w:color="auto" w:fill="auto"/>
            <w:noWrap/>
            <w:vAlign w:val="bottom"/>
            <w:hideMark/>
          </w:tcPr>
          <w:p w14:paraId="2F9D543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6.8</w:t>
            </w:r>
          </w:p>
        </w:tc>
      </w:tr>
      <w:tr w:rsidR="00F21AA7" w:rsidRPr="00F21AA7" w14:paraId="2A72D528" w14:textId="77777777" w:rsidTr="0027746B">
        <w:trPr>
          <w:trHeight w:val="288"/>
        </w:trPr>
        <w:tc>
          <w:tcPr>
            <w:tcW w:w="2709" w:type="dxa"/>
            <w:tcBorders>
              <w:top w:val="nil"/>
              <w:left w:val="nil"/>
              <w:bottom w:val="nil"/>
              <w:right w:val="nil"/>
            </w:tcBorders>
            <w:shd w:val="clear" w:color="auto" w:fill="auto"/>
            <w:noWrap/>
            <w:vAlign w:val="center"/>
            <w:hideMark/>
          </w:tcPr>
          <w:p w14:paraId="555B283F" w14:textId="77777777" w:rsidR="00F21AA7" w:rsidRPr="00F21AA7" w:rsidRDefault="00F21AA7" w:rsidP="00F21AA7">
            <w:pPr>
              <w:spacing w:after="0" w:line="240" w:lineRule="auto"/>
              <w:rPr>
                <w:rFonts w:ascii="Calibri" w:eastAsia="Times New Roman" w:hAnsi="Calibri" w:cs="Times New Roman"/>
                <w:color w:val="000000"/>
                <w:sz w:val="20"/>
                <w:szCs w:val="20"/>
                <w:lang w:eastAsia="en-GB"/>
              </w:rPr>
            </w:pPr>
            <w:r w:rsidRPr="00F21AA7">
              <w:rPr>
                <w:rFonts w:ascii="Calibri" w:eastAsia="Times New Roman" w:hAnsi="Calibri" w:cs="Times New Roman"/>
                <w:color w:val="000000"/>
                <w:sz w:val="20"/>
                <w:szCs w:val="20"/>
                <w:lang w:eastAsia="en-GB"/>
              </w:rPr>
              <w:t>Smaller monocentric</w:t>
            </w:r>
          </w:p>
        </w:tc>
        <w:tc>
          <w:tcPr>
            <w:tcW w:w="1217" w:type="dxa"/>
            <w:tcBorders>
              <w:top w:val="nil"/>
              <w:left w:val="nil"/>
              <w:bottom w:val="nil"/>
              <w:right w:val="nil"/>
            </w:tcBorders>
            <w:shd w:val="clear" w:color="auto" w:fill="auto"/>
            <w:noWrap/>
            <w:vAlign w:val="bottom"/>
            <w:hideMark/>
          </w:tcPr>
          <w:p w14:paraId="2523CA6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588</w:t>
            </w:r>
          </w:p>
        </w:tc>
        <w:tc>
          <w:tcPr>
            <w:tcW w:w="726" w:type="dxa"/>
            <w:tcBorders>
              <w:top w:val="nil"/>
              <w:left w:val="nil"/>
              <w:bottom w:val="nil"/>
              <w:right w:val="nil"/>
            </w:tcBorders>
            <w:shd w:val="clear" w:color="auto" w:fill="auto"/>
            <w:noWrap/>
            <w:vAlign w:val="bottom"/>
            <w:hideMark/>
          </w:tcPr>
          <w:p w14:paraId="6918E99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w:t>
            </w:r>
          </w:p>
        </w:tc>
        <w:tc>
          <w:tcPr>
            <w:tcW w:w="1194" w:type="dxa"/>
            <w:tcBorders>
              <w:top w:val="nil"/>
              <w:left w:val="nil"/>
              <w:bottom w:val="nil"/>
              <w:right w:val="nil"/>
            </w:tcBorders>
            <w:shd w:val="clear" w:color="auto" w:fill="auto"/>
            <w:noWrap/>
            <w:vAlign w:val="bottom"/>
            <w:hideMark/>
          </w:tcPr>
          <w:p w14:paraId="7BC6690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11%</w:t>
            </w:r>
          </w:p>
        </w:tc>
        <w:tc>
          <w:tcPr>
            <w:tcW w:w="1390" w:type="dxa"/>
            <w:tcBorders>
              <w:top w:val="nil"/>
              <w:left w:val="nil"/>
              <w:bottom w:val="nil"/>
              <w:right w:val="nil"/>
            </w:tcBorders>
            <w:shd w:val="clear" w:color="auto" w:fill="auto"/>
            <w:noWrap/>
            <w:vAlign w:val="bottom"/>
            <w:hideMark/>
          </w:tcPr>
          <w:p w14:paraId="05B8E2B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0.46</w:t>
            </w:r>
          </w:p>
        </w:tc>
        <w:tc>
          <w:tcPr>
            <w:tcW w:w="940" w:type="dxa"/>
            <w:tcBorders>
              <w:top w:val="nil"/>
              <w:left w:val="nil"/>
              <w:bottom w:val="nil"/>
              <w:right w:val="nil"/>
            </w:tcBorders>
            <w:shd w:val="clear" w:color="auto" w:fill="auto"/>
            <w:noWrap/>
            <w:vAlign w:val="bottom"/>
            <w:hideMark/>
          </w:tcPr>
          <w:p w14:paraId="20DECCA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7.2</w:t>
            </w:r>
          </w:p>
        </w:tc>
        <w:tc>
          <w:tcPr>
            <w:tcW w:w="940" w:type="dxa"/>
            <w:tcBorders>
              <w:top w:val="nil"/>
              <w:left w:val="nil"/>
              <w:bottom w:val="nil"/>
              <w:right w:val="nil"/>
            </w:tcBorders>
            <w:shd w:val="clear" w:color="auto" w:fill="auto"/>
            <w:noWrap/>
            <w:vAlign w:val="bottom"/>
            <w:hideMark/>
          </w:tcPr>
          <w:p w14:paraId="1E5E807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9.2</w:t>
            </w:r>
          </w:p>
        </w:tc>
      </w:tr>
      <w:tr w:rsidR="00F21AA7" w:rsidRPr="00F21AA7" w14:paraId="28024139" w14:textId="77777777" w:rsidTr="0027746B">
        <w:trPr>
          <w:trHeight w:val="288"/>
        </w:trPr>
        <w:tc>
          <w:tcPr>
            <w:tcW w:w="2709" w:type="dxa"/>
            <w:tcBorders>
              <w:top w:val="nil"/>
              <w:left w:val="nil"/>
              <w:bottom w:val="nil"/>
              <w:right w:val="nil"/>
            </w:tcBorders>
            <w:shd w:val="clear" w:color="auto" w:fill="auto"/>
            <w:noWrap/>
            <w:vAlign w:val="center"/>
            <w:hideMark/>
          </w:tcPr>
          <w:p w14:paraId="12683268" w14:textId="77777777" w:rsidR="00F21AA7" w:rsidRPr="00F21AA7" w:rsidRDefault="00F21AA7" w:rsidP="00F21AA7">
            <w:pPr>
              <w:spacing w:after="0" w:line="240" w:lineRule="auto"/>
              <w:rPr>
                <w:rFonts w:ascii="Calibri" w:eastAsia="Times New Roman" w:hAnsi="Calibri" w:cs="Times New Roman"/>
                <w:color w:val="000000"/>
                <w:sz w:val="20"/>
                <w:szCs w:val="20"/>
                <w:lang w:eastAsia="en-GB"/>
              </w:rPr>
            </w:pPr>
            <w:r w:rsidRPr="00F21AA7">
              <w:rPr>
                <w:rFonts w:ascii="Calibri" w:eastAsia="Times New Roman" w:hAnsi="Calibri" w:cs="Times New Roman"/>
                <w:color w:val="000000"/>
                <w:sz w:val="20"/>
                <w:szCs w:val="20"/>
                <w:lang w:eastAsia="en-GB"/>
              </w:rPr>
              <w:t>Smaller polycentric</w:t>
            </w:r>
          </w:p>
        </w:tc>
        <w:tc>
          <w:tcPr>
            <w:tcW w:w="1217" w:type="dxa"/>
            <w:tcBorders>
              <w:top w:val="nil"/>
              <w:left w:val="nil"/>
              <w:bottom w:val="nil"/>
              <w:right w:val="nil"/>
            </w:tcBorders>
            <w:shd w:val="clear" w:color="auto" w:fill="auto"/>
            <w:noWrap/>
            <w:vAlign w:val="bottom"/>
            <w:hideMark/>
          </w:tcPr>
          <w:p w14:paraId="42626F3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670</w:t>
            </w:r>
          </w:p>
        </w:tc>
        <w:tc>
          <w:tcPr>
            <w:tcW w:w="726" w:type="dxa"/>
            <w:tcBorders>
              <w:top w:val="nil"/>
              <w:left w:val="nil"/>
              <w:bottom w:val="nil"/>
              <w:right w:val="nil"/>
            </w:tcBorders>
            <w:shd w:val="clear" w:color="auto" w:fill="auto"/>
            <w:noWrap/>
            <w:vAlign w:val="bottom"/>
            <w:hideMark/>
          </w:tcPr>
          <w:p w14:paraId="555143A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11%</w:t>
            </w:r>
          </w:p>
        </w:tc>
        <w:tc>
          <w:tcPr>
            <w:tcW w:w="1194" w:type="dxa"/>
            <w:tcBorders>
              <w:top w:val="nil"/>
              <w:left w:val="nil"/>
              <w:bottom w:val="nil"/>
              <w:right w:val="nil"/>
            </w:tcBorders>
            <w:shd w:val="clear" w:color="auto" w:fill="auto"/>
            <w:noWrap/>
            <w:vAlign w:val="bottom"/>
            <w:hideMark/>
          </w:tcPr>
          <w:p w14:paraId="299C6F9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w:t>
            </w:r>
          </w:p>
        </w:tc>
        <w:tc>
          <w:tcPr>
            <w:tcW w:w="1390" w:type="dxa"/>
            <w:tcBorders>
              <w:top w:val="nil"/>
              <w:left w:val="nil"/>
              <w:bottom w:val="nil"/>
              <w:right w:val="nil"/>
            </w:tcBorders>
            <w:shd w:val="clear" w:color="auto" w:fill="auto"/>
            <w:noWrap/>
            <w:vAlign w:val="bottom"/>
            <w:hideMark/>
          </w:tcPr>
          <w:p w14:paraId="717220F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0.16</w:t>
            </w:r>
          </w:p>
        </w:tc>
        <w:tc>
          <w:tcPr>
            <w:tcW w:w="940" w:type="dxa"/>
            <w:tcBorders>
              <w:top w:val="nil"/>
              <w:left w:val="nil"/>
              <w:bottom w:val="nil"/>
              <w:right w:val="nil"/>
            </w:tcBorders>
            <w:shd w:val="clear" w:color="auto" w:fill="auto"/>
            <w:noWrap/>
            <w:vAlign w:val="bottom"/>
            <w:hideMark/>
          </w:tcPr>
          <w:p w14:paraId="426687A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6.9</w:t>
            </w:r>
          </w:p>
        </w:tc>
        <w:tc>
          <w:tcPr>
            <w:tcW w:w="940" w:type="dxa"/>
            <w:tcBorders>
              <w:top w:val="nil"/>
              <w:left w:val="nil"/>
              <w:bottom w:val="nil"/>
              <w:right w:val="nil"/>
            </w:tcBorders>
            <w:shd w:val="clear" w:color="auto" w:fill="auto"/>
            <w:noWrap/>
            <w:vAlign w:val="bottom"/>
            <w:hideMark/>
          </w:tcPr>
          <w:p w14:paraId="726F043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9.1</w:t>
            </w:r>
          </w:p>
        </w:tc>
      </w:tr>
    </w:tbl>
    <w:p w14:paraId="798CEFDC" w14:textId="77777777" w:rsidR="00730CD5" w:rsidRDefault="00730CD5" w:rsidP="00730CD5"/>
    <w:p w14:paraId="2EDAC80E" w14:textId="1BD5F7B1" w:rsidR="005A14F7" w:rsidRDefault="005A14F7" w:rsidP="005A14F7">
      <w:r w:rsidRPr="0035151F">
        <w:rPr>
          <w:sz w:val="20"/>
          <w:szCs w:val="18"/>
        </w:rPr>
        <w:t xml:space="preserve">Source: </w:t>
      </w:r>
      <w:r w:rsidR="00E87AF2" w:rsidRPr="0035151F">
        <w:rPr>
          <w:sz w:val="20"/>
          <w:szCs w:val="18"/>
        </w:rPr>
        <w:t xml:space="preserve">Data from EIMD and SIMD except housing affordability which comes from ONS (2017) – see text for definition. </w:t>
      </w:r>
      <w:r w:rsidRPr="0035151F">
        <w:rPr>
          <w:sz w:val="20"/>
        </w:rPr>
        <w:t xml:space="preserve">Income Deprivation is not directly comparable between the two countries nor over time – see text. Population and correlation data for 2009/10, with latter based on deciles for </w:t>
      </w:r>
      <w:r w:rsidR="00E87AF2" w:rsidRPr="0035151F">
        <w:rPr>
          <w:sz w:val="20"/>
        </w:rPr>
        <w:t>neighbourhoods</w:t>
      </w:r>
      <w:r w:rsidRPr="0035151F">
        <w:rPr>
          <w:sz w:val="20"/>
        </w:rPr>
        <w:t xml:space="preserve"> within each city-region.</w:t>
      </w:r>
      <w:r w:rsidR="0027746B" w:rsidRPr="0035151F">
        <w:rPr>
          <w:sz w:val="20"/>
        </w:rPr>
        <w:t xml:space="preserve"> </w:t>
      </w:r>
    </w:p>
    <w:p w14:paraId="1A3981C0" w14:textId="77777777" w:rsidR="005A14F7" w:rsidRDefault="005A14F7" w:rsidP="005A14F7">
      <w:pPr>
        <w:sectPr w:rsidR="005A14F7">
          <w:footerReference w:type="default" r:id="rId10"/>
          <w:endnotePr>
            <w:numFmt w:val="decimal"/>
          </w:endnotePr>
          <w:pgSz w:w="11906" w:h="16838"/>
          <w:pgMar w:top="1440" w:right="1440" w:bottom="1440" w:left="1440" w:header="708" w:footer="708" w:gutter="0"/>
          <w:cols w:space="708"/>
          <w:docGrid w:linePitch="360"/>
        </w:sectPr>
      </w:pPr>
    </w:p>
    <w:p w14:paraId="2B337339" w14:textId="77777777" w:rsidR="005A14F7" w:rsidRDefault="005A14F7" w:rsidP="005A14F7">
      <w:pPr>
        <w:pStyle w:val="Heading4"/>
      </w:pPr>
      <w:r>
        <w:lastRenderedPageBreak/>
        <w:t>Table 2: Centralisation, concentration and dissimilarity indices for the 25 TTWAs – 2004-2015/16</w:t>
      </w:r>
    </w:p>
    <w:tbl>
      <w:tblPr>
        <w:tblW w:w="13380" w:type="dxa"/>
        <w:tblInd w:w="93" w:type="dxa"/>
        <w:tblLook w:val="04A0" w:firstRow="1" w:lastRow="0" w:firstColumn="1" w:lastColumn="0" w:noHBand="0" w:noVBand="1"/>
      </w:tblPr>
      <w:tblGrid>
        <w:gridCol w:w="2960"/>
        <w:gridCol w:w="1280"/>
        <w:gridCol w:w="1040"/>
        <w:gridCol w:w="1220"/>
        <w:gridCol w:w="1160"/>
        <w:gridCol w:w="1100"/>
        <w:gridCol w:w="1200"/>
        <w:gridCol w:w="1220"/>
        <w:gridCol w:w="1040"/>
        <w:gridCol w:w="1160"/>
      </w:tblGrid>
      <w:tr w:rsidR="00B10905" w:rsidRPr="00B10905" w14:paraId="4B2FA584" w14:textId="77777777" w:rsidTr="00B10905">
        <w:trPr>
          <w:trHeight w:val="227"/>
        </w:trPr>
        <w:tc>
          <w:tcPr>
            <w:tcW w:w="2960" w:type="dxa"/>
            <w:tcBorders>
              <w:top w:val="nil"/>
              <w:left w:val="nil"/>
              <w:bottom w:val="nil"/>
              <w:right w:val="nil"/>
            </w:tcBorders>
            <w:shd w:val="clear" w:color="auto" w:fill="auto"/>
            <w:noWrap/>
            <w:vAlign w:val="bottom"/>
            <w:hideMark/>
          </w:tcPr>
          <w:p w14:paraId="6FD82EB1"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TTWA</w:t>
            </w:r>
          </w:p>
        </w:tc>
        <w:tc>
          <w:tcPr>
            <w:tcW w:w="1280" w:type="dxa"/>
            <w:tcBorders>
              <w:top w:val="nil"/>
              <w:left w:val="nil"/>
              <w:bottom w:val="nil"/>
              <w:right w:val="nil"/>
            </w:tcBorders>
            <w:shd w:val="clear" w:color="auto" w:fill="auto"/>
            <w:noWrap/>
            <w:vAlign w:val="bottom"/>
            <w:hideMark/>
          </w:tcPr>
          <w:p w14:paraId="53842619"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RCI</w:t>
            </w:r>
          </w:p>
        </w:tc>
        <w:tc>
          <w:tcPr>
            <w:tcW w:w="1040" w:type="dxa"/>
            <w:tcBorders>
              <w:top w:val="nil"/>
              <w:left w:val="nil"/>
              <w:bottom w:val="nil"/>
              <w:right w:val="nil"/>
            </w:tcBorders>
            <w:shd w:val="clear" w:color="auto" w:fill="auto"/>
            <w:noWrap/>
            <w:vAlign w:val="bottom"/>
            <w:hideMark/>
          </w:tcPr>
          <w:p w14:paraId="0FB67935"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p>
        </w:tc>
        <w:tc>
          <w:tcPr>
            <w:tcW w:w="1220" w:type="dxa"/>
            <w:tcBorders>
              <w:top w:val="nil"/>
              <w:left w:val="nil"/>
              <w:bottom w:val="nil"/>
              <w:right w:val="single" w:sz="4" w:space="0" w:color="auto"/>
            </w:tcBorders>
            <w:shd w:val="clear" w:color="auto" w:fill="auto"/>
            <w:noWrap/>
            <w:vAlign w:val="bottom"/>
            <w:hideMark/>
          </w:tcPr>
          <w:p w14:paraId="66549DD9"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 </w:t>
            </w:r>
          </w:p>
        </w:tc>
        <w:tc>
          <w:tcPr>
            <w:tcW w:w="1160" w:type="dxa"/>
            <w:tcBorders>
              <w:top w:val="nil"/>
              <w:left w:val="nil"/>
              <w:bottom w:val="nil"/>
              <w:right w:val="nil"/>
            </w:tcBorders>
            <w:shd w:val="clear" w:color="auto" w:fill="auto"/>
            <w:noWrap/>
            <w:vAlign w:val="bottom"/>
            <w:hideMark/>
          </w:tcPr>
          <w:p w14:paraId="5738857E"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RDI</w:t>
            </w:r>
          </w:p>
        </w:tc>
        <w:tc>
          <w:tcPr>
            <w:tcW w:w="1100" w:type="dxa"/>
            <w:tcBorders>
              <w:top w:val="nil"/>
              <w:left w:val="nil"/>
              <w:bottom w:val="nil"/>
              <w:right w:val="nil"/>
            </w:tcBorders>
            <w:shd w:val="clear" w:color="auto" w:fill="auto"/>
            <w:noWrap/>
            <w:vAlign w:val="bottom"/>
            <w:hideMark/>
          </w:tcPr>
          <w:p w14:paraId="2E660FB0"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p>
        </w:tc>
        <w:tc>
          <w:tcPr>
            <w:tcW w:w="1200" w:type="dxa"/>
            <w:tcBorders>
              <w:top w:val="nil"/>
              <w:left w:val="nil"/>
              <w:bottom w:val="nil"/>
              <w:right w:val="single" w:sz="4" w:space="0" w:color="auto"/>
            </w:tcBorders>
            <w:shd w:val="clear" w:color="auto" w:fill="auto"/>
            <w:noWrap/>
            <w:vAlign w:val="bottom"/>
            <w:hideMark/>
          </w:tcPr>
          <w:p w14:paraId="1C748F68"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 </w:t>
            </w:r>
          </w:p>
        </w:tc>
        <w:tc>
          <w:tcPr>
            <w:tcW w:w="1220" w:type="dxa"/>
            <w:tcBorders>
              <w:top w:val="nil"/>
              <w:left w:val="nil"/>
              <w:bottom w:val="nil"/>
              <w:right w:val="nil"/>
            </w:tcBorders>
            <w:shd w:val="clear" w:color="auto" w:fill="auto"/>
            <w:noWrap/>
            <w:vAlign w:val="bottom"/>
            <w:hideMark/>
          </w:tcPr>
          <w:p w14:paraId="3EAE52A9"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D</w:t>
            </w:r>
          </w:p>
        </w:tc>
        <w:tc>
          <w:tcPr>
            <w:tcW w:w="1040" w:type="dxa"/>
            <w:tcBorders>
              <w:top w:val="nil"/>
              <w:left w:val="nil"/>
              <w:bottom w:val="nil"/>
              <w:right w:val="nil"/>
            </w:tcBorders>
            <w:shd w:val="clear" w:color="auto" w:fill="auto"/>
            <w:noWrap/>
            <w:vAlign w:val="bottom"/>
            <w:hideMark/>
          </w:tcPr>
          <w:p w14:paraId="40A5FAFB"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p>
        </w:tc>
        <w:tc>
          <w:tcPr>
            <w:tcW w:w="1160" w:type="dxa"/>
            <w:tcBorders>
              <w:top w:val="nil"/>
              <w:left w:val="nil"/>
              <w:bottom w:val="nil"/>
              <w:right w:val="nil"/>
            </w:tcBorders>
            <w:shd w:val="clear" w:color="auto" w:fill="auto"/>
            <w:noWrap/>
            <w:vAlign w:val="bottom"/>
            <w:hideMark/>
          </w:tcPr>
          <w:p w14:paraId="3A9A4401"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p>
        </w:tc>
      </w:tr>
      <w:tr w:rsidR="00B10905" w:rsidRPr="00B10905" w14:paraId="42005AC2" w14:textId="77777777" w:rsidTr="00B10905">
        <w:trPr>
          <w:trHeight w:val="227"/>
        </w:trPr>
        <w:tc>
          <w:tcPr>
            <w:tcW w:w="2960" w:type="dxa"/>
            <w:tcBorders>
              <w:top w:val="nil"/>
              <w:left w:val="nil"/>
              <w:bottom w:val="nil"/>
              <w:right w:val="nil"/>
            </w:tcBorders>
            <w:shd w:val="clear" w:color="auto" w:fill="auto"/>
            <w:noWrap/>
            <w:vAlign w:val="bottom"/>
            <w:hideMark/>
          </w:tcPr>
          <w:p w14:paraId="7DED99E8"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280" w:type="dxa"/>
            <w:tcBorders>
              <w:top w:val="nil"/>
              <w:left w:val="nil"/>
              <w:bottom w:val="nil"/>
              <w:right w:val="nil"/>
            </w:tcBorders>
            <w:shd w:val="clear" w:color="auto" w:fill="auto"/>
            <w:noWrap/>
            <w:vAlign w:val="bottom"/>
            <w:hideMark/>
          </w:tcPr>
          <w:p w14:paraId="1F365B22"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2004</w:t>
            </w:r>
          </w:p>
        </w:tc>
        <w:tc>
          <w:tcPr>
            <w:tcW w:w="1040" w:type="dxa"/>
            <w:tcBorders>
              <w:top w:val="nil"/>
              <w:left w:val="nil"/>
              <w:bottom w:val="nil"/>
              <w:right w:val="nil"/>
            </w:tcBorders>
            <w:shd w:val="clear" w:color="auto" w:fill="auto"/>
            <w:noWrap/>
            <w:vAlign w:val="bottom"/>
            <w:hideMark/>
          </w:tcPr>
          <w:p w14:paraId="0352F8F4"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2015/16</w:t>
            </w:r>
          </w:p>
        </w:tc>
        <w:tc>
          <w:tcPr>
            <w:tcW w:w="1220" w:type="dxa"/>
            <w:tcBorders>
              <w:top w:val="nil"/>
              <w:left w:val="nil"/>
              <w:bottom w:val="nil"/>
              <w:right w:val="single" w:sz="4" w:space="0" w:color="auto"/>
            </w:tcBorders>
            <w:shd w:val="clear" w:color="auto" w:fill="auto"/>
            <w:noWrap/>
            <w:vAlign w:val="bottom"/>
            <w:hideMark/>
          </w:tcPr>
          <w:p w14:paraId="212554B3"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Change</w:t>
            </w:r>
          </w:p>
        </w:tc>
        <w:tc>
          <w:tcPr>
            <w:tcW w:w="1160" w:type="dxa"/>
            <w:tcBorders>
              <w:top w:val="nil"/>
              <w:left w:val="nil"/>
              <w:bottom w:val="nil"/>
              <w:right w:val="nil"/>
            </w:tcBorders>
            <w:shd w:val="clear" w:color="auto" w:fill="auto"/>
            <w:noWrap/>
            <w:vAlign w:val="bottom"/>
            <w:hideMark/>
          </w:tcPr>
          <w:p w14:paraId="302F2961"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2004</w:t>
            </w:r>
          </w:p>
        </w:tc>
        <w:tc>
          <w:tcPr>
            <w:tcW w:w="1100" w:type="dxa"/>
            <w:tcBorders>
              <w:top w:val="nil"/>
              <w:left w:val="nil"/>
              <w:bottom w:val="nil"/>
              <w:right w:val="nil"/>
            </w:tcBorders>
            <w:shd w:val="clear" w:color="auto" w:fill="auto"/>
            <w:noWrap/>
            <w:vAlign w:val="bottom"/>
            <w:hideMark/>
          </w:tcPr>
          <w:p w14:paraId="1C532A42"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2015/16</w:t>
            </w:r>
          </w:p>
        </w:tc>
        <w:tc>
          <w:tcPr>
            <w:tcW w:w="1200" w:type="dxa"/>
            <w:tcBorders>
              <w:top w:val="nil"/>
              <w:left w:val="nil"/>
              <w:bottom w:val="nil"/>
              <w:right w:val="single" w:sz="4" w:space="0" w:color="auto"/>
            </w:tcBorders>
            <w:shd w:val="clear" w:color="auto" w:fill="auto"/>
            <w:noWrap/>
            <w:vAlign w:val="bottom"/>
            <w:hideMark/>
          </w:tcPr>
          <w:p w14:paraId="3D88EC69"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Change</w:t>
            </w:r>
          </w:p>
        </w:tc>
        <w:tc>
          <w:tcPr>
            <w:tcW w:w="1220" w:type="dxa"/>
            <w:tcBorders>
              <w:top w:val="nil"/>
              <w:left w:val="nil"/>
              <w:bottom w:val="nil"/>
              <w:right w:val="nil"/>
            </w:tcBorders>
            <w:shd w:val="clear" w:color="auto" w:fill="auto"/>
            <w:noWrap/>
            <w:vAlign w:val="bottom"/>
            <w:hideMark/>
          </w:tcPr>
          <w:p w14:paraId="48E24818"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2004</w:t>
            </w:r>
          </w:p>
        </w:tc>
        <w:tc>
          <w:tcPr>
            <w:tcW w:w="1040" w:type="dxa"/>
            <w:tcBorders>
              <w:top w:val="nil"/>
              <w:left w:val="nil"/>
              <w:bottom w:val="nil"/>
              <w:right w:val="nil"/>
            </w:tcBorders>
            <w:shd w:val="clear" w:color="auto" w:fill="auto"/>
            <w:noWrap/>
            <w:vAlign w:val="bottom"/>
            <w:hideMark/>
          </w:tcPr>
          <w:p w14:paraId="2BF4934B"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2015/16</w:t>
            </w:r>
          </w:p>
        </w:tc>
        <w:tc>
          <w:tcPr>
            <w:tcW w:w="1160" w:type="dxa"/>
            <w:tcBorders>
              <w:top w:val="nil"/>
              <w:left w:val="nil"/>
              <w:bottom w:val="nil"/>
              <w:right w:val="nil"/>
            </w:tcBorders>
            <w:shd w:val="clear" w:color="auto" w:fill="auto"/>
            <w:noWrap/>
            <w:vAlign w:val="bottom"/>
            <w:hideMark/>
          </w:tcPr>
          <w:p w14:paraId="60C35E2A"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Change</w:t>
            </w:r>
          </w:p>
        </w:tc>
      </w:tr>
      <w:tr w:rsidR="00B10905" w:rsidRPr="00B10905" w14:paraId="53BC4932" w14:textId="77777777" w:rsidTr="00B10905">
        <w:trPr>
          <w:trHeight w:val="227"/>
        </w:trPr>
        <w:tc>
          <w:tcPr>
            <w:tcW w:w="2960" w:type="dxa"/>
            <w:tcBorders>
              <w:top w:val="nil"/>
              <w:left w:val="nil"/>
              <w:bottom w:val="nil"/>
              <w:right w:val="nil"/>
            </w:tcBorders>
            <w:shd w:val="clear" w:color="auto" w:fill="auto"/>
            <w:noWrap/>
            <w:vAlign w:val="bottom"/>
            <w:hideMark/>
          </w:tcPr>
          <w:p w14:paraId="22A694BA" w14:textId="77777777" w:rsidR="00B10905" w:rsidRPr="00B10905" w:rsidRDefault="00B10905" w:rsidP="00B10905">
            <w:pPr>
              <w:spacing w:after="0" w:line="240" w:lineRule="auto"/>
              <w:rPr>
                <w:rFonts w:ascii="Calibri" w:eastAsia="Times New Roman" w:hAnsi="Calibri" w:cs="Times New Roman"/>
                <w:b/>
                <w:bCs/>
                <w:i/>
                <w:iCs/>
                <w:color w:val="000000"/>
                <w:sz w:val="20"/>
                <w:szCs w:val="20"/>
                <w:lang w:eastAsia="en-GB"/>
              </w:rPr>
            </w:pPr>
            <w:r w:rsidRPr="00B10905">
              <w:rPr>
                <w:rFonts w:ascii="Calibri" w:eastAsia="Times New Roman" w:hAnsi="Calibri" w:cs="Times New Roman"/>
                <w:b/>
                <w:bCs/>
                <w:i/>
                <w:iCs/>
                <w:color w:val="000000"/>
                <w:sz w:val="20"/>
                <w:szCs w:val="20"/>
                <w:lang w:eastAsia="en-GB"/>
              </w:rPr>
              <w:t>Larger</w:t>
            </w:r>
          </w:p>
        </w:tc>
        <w:tc>
          <w:tcPr>
            <w:tcW w:w="1280" w:type="dxa"/>
            <w:tcBorders>
              <w:top w:val="nil"/>
              <w:left w:val="nil"/>
              <w:bottom w:val="nil"/>
              <w:right w:val="nil"/>
            </w:tcBorders>
            <w:shd w:val="clear" w:color="auto" w:fill="auto"/>
            <w:noWrap/>
            <w:vAlign w:val="bottom"/>
            <w:hideMark/>
          </w:tcPr>
          <w:p w14:paraId="6BA46BA6"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1DC2B578"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p>
        </w:tc>
        <w:tc>
          <w:tcPr>
            <w:tcW w:w="1220" w:type="dxa"/>
            <w:tcBorders>
              <w:top w:val="nil"/>
              <w:left w:val="nil"/>
              <w:bottom w:val="nil"/>
              <w:right w:val="single" w:sz="4" w:space="0" w:color="auto"/>
            </w:tcBorders>
            <w:shd w:val="clear" w:color="auto" w:fill="auto"/>
            <w:noWrap/>
            <w:vAlign w:val="bottom"/>
            <w:hideMark/>
          </w:tcPr>
          <w:p w14:paraId="51B8814D"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 </w:t>
            </w:r>
          </w:p>
        </w:tc>
        <w:tc>
          <w:tcPr>
            <w:tcW w:w="1160" w:type="dxa"/>
            <w:tcBorders>
              <w:top w:val="nil"/>
              <w:left w:val="nil"/>
              <w:bottom w:val="nil"/>
              <w:right w:val="nil"/>
            </w:tcBorders>
            <w:shd w:val="clear" w:color="auto" w:fill="auto"/>
            <w:noWrap/>
            <w:vAlign w:val="bottom"/>
            <w:hideMark/>
          </w:tcPr>
          <w:p w14:paraId="2E455678"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p>
        </w:tc>
        <w:tc>
          <w:tcPr>
            <w:tcW w:w="1100" w:type="dxa"/>
            <w:tcBorders>
              <w:top w:val="nil"/>
              <w:left w:val="nil"/>
              <w:bottom w:val="nil"/>
              <w:right w:val="nil"/>
            </w:tcBorders>
            <w:shd w:val="clear" w:color="auto" w:fill="auto"/>
            <w:noWrap/>
            <w:vAlign w:val="bottom"/>
            <w:hideMark/>
          </w:tcPr>
          <w:p w14:paraId="3512F7DC"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p>
        </w:tc>
        <w:tc>
          <w:tcPr>
            <w:tcW w:w="1200" w:type="dxa"/>
            <w:tcBorders>
              <w:top w:val="nil"/>
              <w:left w:val="nil"/>
              <w:bottom w:val="nil"/>
              <w:right w:val="single" w:sz="4" w:space="0" w:color="auto"/>
            </w:tcBorders>
            <w:shd w:val="clear" w:color="auto" w:fill="auto"/>
            <w:noWrap/>
            <w:vAlign w:val="bottom"/>
            <w:hideMark/>
          </w:tcPr>
          <w:p w14:paraId="33BB8A97"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 </w:t>
            </w:r>
          </w:p>
        </w:tc>
        <w:tc>
          <w:tcPr>
            <w:tcW w:w="1220" w:type="dxa"/>
            <w:tcBorders>
              <w:top w:val="nil"/>
              <w:left w:val="nil"/>
              <w:bottom w:val="nil"/>
              <w:right w:val="nil"/>
            </w:tcBorders>
            <w:shd w:val="clear" w:color="auto" w:fill="auto"/>
            <w:noWrap/>
            <w:vAlign w:val="bottom"/>
            <w:hideMark/>
          </w:tcPr>
          <w:p w14:paraId="3CC08A43"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41850A26"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p>
        </w:tc>
        <w:tc>
          <w:tcPr>
            <w:tcW w:w="1160" w:type="dxa"/>
            <w:tcBorders>
              <w:top w:val="nil"/>
              <w:left w:val="nil"/>
              <w:bottom w:val="nil"/>
              <w:right w:val="nil"/>
            </w:tcBorders>
            <w:shd w:val="clear" w:color="auto" w:fill="auto"/>
            <w:noWrap/>
            <w:vAlign w:val="bottom"/>
            <w:hideMark/>
          </w:tcPr>
          <w:p w14:paraId="27E33D88"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p>
        </w:tc>
      </w:tr>
      <w:tr w:rsidR="00B10905" w:rsidRPr="00B10905" w14:paraId="5E973F14" w14:textId="77777777" w:rsidTr="00B10905">
        <w:trPr>
          <w:trHeight w:val="227"/>
        </w:trPr>
        <w:tc>
          <w:tcPr>
            <w:tcW w:w="2960" w:type="dxa"/>
            <w:tcBorders>
              <w:top w:val="nil"/>
              <w:left w:val="nil"/>
              <w:bottom w:val="nil"/>
              <w:right w:val="nil"/>
            </w:tcBorders>
            <w:shd w:val="clear" w:color="auto" w:fill="auto"/>
            <w:noWrap/>
            <w:vAlign w:val="bottom"/>
            <w:hideMark/>
          </w:tcPr>
          <w:p w14:paraId="7950E53E"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London</w:t>
            </w:r>
          </w:p>
        </w:tc>
        <w:tc>
          <w:tcPr>
            <w:tcW w:w="1280" w:type="dxa"/>
            <w:tcBorders>
              <w:top w:val="nil"/>
              <w:left w:val="nil"/>
              <w:bottom w:val="nil"/>
              <w:right w:val="nil"/>
            </w:tcBorders>
            <w:shd w:val="clear" w:color="auto" w:fill="auto"/>
            <w:noWrap/>
            <w:vAlign w:val="bottom"/>
            <w:hideMark/>
          </w:tcPr>
          <w:p w14:paraId="2F7772D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040" w:type="dxa"/>
            <w:tcBorders>
              <w:top w:val="nil"/>
              <w:left w:val="nil"/>
              <w:bottom w:val="nil"/>
              <w:right w:val="nil"/>
            </w:tcBorders>
            <w:shd w:val="clear" w:color="auto" w:fill="auto"/>
            <w:noWrap/>
            <w:vAlign w:val="bottom"/>
            <w:hideMark/>
          </w:tcPr>
          <w:p w14:paraId="147C4FA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220" w:type="dxa"/>
            <w:tcBorders>
              <w:top w:val="nil"/>
              <w:left w:val="nil"/>
              <w:bottom w:val="nil"/>
              <w:right w:val="single" w:sz="4" w:space="0" w:color="auto"/>
            </w:tcBorders>
            <w:shd w:val="clear" w:color="auto" w:fill="auto"/>
            <w:noWrap/>
            <w:vAlign w:val="bottom"/>
            <w:hideMark/>
          </w:tcPr>
          <w:p w14:paraId="0007CAE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-0.09</w:t>
            </w:r>
          </w:p>
        </w:tc>
        <w:tc>
          <w:tcPr>
            <w:tcW w:w="1160" w:type="dxa"/>
            <w:tcBorders>
              <w:top w:val="nil"/>
              <w:left w:val="nil"/>
              <w:bottom w:val="nil"/>
              <w:right w:val="nil"/>
            </w:tcBorders>
            <w:shd w:val="clear" w:color="auto" w:fill="auto"/>
            <w:noWrap/>
            <w:vAlign w:val="bottom"/>
            <w:hideMark/>
          </w:tcPr>
          <w:p w14:paraId="4600AE1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0.22</w:t>
            </w:r>
          </w:p>
        </w:tc>
        <w:tc>
          <w:tcPr>
            <w:tcW w:w="1100" w:type="dxa"/>
            <w:tcBorders>
              <w:top w:val="nil"/>
              <w:left w:val="nil"/>
              <w:bottom w:val="nil"/>
              <w:right w:val="nil"/>
            </w:tcBorders>
            <w:shd w:val="clear" w:color="auto" w:fill="auto"/>
            <w:noWrap/>
            <w:vAlign w:val="bottom"/>
            <w:hideMark/>
          </w:tcPr>
          <w:p w14:paraId="23240AA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200" w:type="dxa"/>
            <w:tcBorders>
              <w:top w:val="nil"/>
              <w:left w:val="nil"/>
              <w:bottom w:val="nil"/>
              <w:right w:val="single" w:sz="4" w:space="0" w:color="auto"/>
            </w:tcBorders>
            <w:shd w:val="clear" w:color="auto" w:fill="auto"/>
            <w:noWrap/>
            <w:vAlign w:val="bottom"/>
            <w:hideMark/>
          </w:tcPr>
          <w:p w14:paraId="38B90BF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-0.07</w:t>
            </w:r>
          </w:p>
        </w:tc>
        <w:tc>
          <w:tcPr>
            <w:tcW w:w="1220" w:type="dxa"/>
            <w:tcBorders>
              <w:top w:val="nil"/>
              <w:left w:val="nil"/>
              <w:bottom w:val="nil"/>
              <w:right w:val="nil"/>
            </w:tcBorders>
            <w:shd w:val="clear" w:color="auto" w:fill="auto"/>
            <w:noWrap/>
            <w:vAlign w:val="bottom"/>
            <w:hideMark/>
          </w:tcPr>
          <w:p w14:paraId="2E0D137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0.34</w:t>
            </w:r>
          </w:p>
        </w:tc>
        <w:tc>
          <w:tcPr>
            <w:tcW w:w="1040" w:type="dxa"/>
            <w:tcBorders>
              <w:top w:val="nil"/>
              <w:left w:val="nil"/>
              <w:bottom w:val="nil"/>
              <w:right w:val="nil"/>
            </w:tcBorders>
            <w:shd w:val="clear" w:color="auto" w:fill="auto"/>
            <w:noWrap/>
            <w:vAlign w:val="bottom"/>
            <w:hideMark/>
          </w:tcPr>
          <w:p w14:paraId="46B19FE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0.28</w:t>
            </w:r>
          </w:p>
        </w:tc>
        <w:tc>
          <w:tcPr>
            <w:tcW w:w="1160" w:type="dxa"/>
            <w:tcBorders>
              <w:top w:val="nil"/>
              <w:left w:val="nil"/>
              <w:bottom w:val="nil"/>
              <w:right w:val="nil"/>
            </w:tcBorders>
            <w:shd w:val="clear" w:color="auto" w:fill="auto"/>
            <w:noWrap/>
            <w:vAlign w:val="bottom"/>
            <w:hideMark/>
          </w:tcPr>
          <w:p w14:paraId="2750B75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-0.06</w:t>
            </w:r>
          </w:p>
        </w:tc>
      </w:tr>
      <w:tr w:rsidR="00B10905" w:rsidRPr="00B10905" w14:paraId="1EE0031B" w14:textId="77777777" w:rsidTr="00B10905">
        <w:trPr>
          <w:trHeight w:val="227"/>
        </w:trPr>
        <w:tc>
          <w:tcPr>
            <w:tcW w:w="2960" w:type="dxa"/>
            <w:tcBorders>
              <w:top w:val="nil"/>
              <w:left w:val="nil"/>
              <w:bottom w:val="nil"/>
              <w:right w:val="nil"/>
            </w:tcBorders>
            <w:shd w:val="clear" w:color="auto" w:fill="auto"/>
            <w:noWrap/>
            <w:vAlign w:val="bottom"/>
            <w:hideMark/>
          </w:tcPr>
          <w:p w14:paraId="6B5BC95D"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Manchester</w:t>
            </w:r>
          </w:p>
        </w:tc>
        <w:tc>
          <w:tcPr>
            <w:tcW w:w="1280" w:type="dxa"/>
            <w:tcBorders>
              <w:top w:val="nil"/>
              <w:left w:val="nil"/>
              <w:bottom w:val="nil"/>
              <w:right w:val="nil"/>
            </w:tcBorders>
            <w:shd w:val="clear" w:color="auto" w:fill="auto"/>
            <w:noWrap/>
            <w:vAlign w:val="bottom"/>
            <w:hideMark/>
          </w:tcPr>
          <w:p w14:paraId="3B48F29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040" w:type="dxa"/>
            <w:tcBorders>
              <w:top w:val="nil"/>
              <w:left w:val="nil"/>
              <w:bottom w:val="nil"/>
              <w:right w:val="nil"/>
            </w:tcBorders>
            <w:shd w:val="clear" w:color="auto" w:fill="auto"/>
            <w:noWrap/>
            <w:vAlign w:val="bottom"/>
            <w:hideMark/>
          </w:tcPr>
          <w:p w14:paraId="788F63C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0.11</w:t>
            </w:r>
          </w:p>
        </w:tc>
        <w:tc>
          <w:tcPr>
            <w:tcW w:w="1220" w:type="dxa"/>
            <w:tcBorders>
              <w:top w:val="nil"/>
              <w:left w:val="nil"/>
              <w:bottom w:val="nil"/>
              <w:right w:val="single" w:sz="4" w:space="0" w:color="auto"/>
            </w:tcBorders>
            <w:shd w:val="clear" w:color="auto" w:fill="auto"/>
            <w:noWrap/>
            <w:vAlign w:val="bottom"/>
            <w:hideMark/>
          </w:tcPr>
          <w:p w14:paraId="2FF453E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160" w:type="dxa"/>
            <w:tcBorders>
              <w:top w:val="nil"/>
              <w:left w:val="nil"/>
              <w:bottom w:val="nil"/>
              <w:right w:val="nil"/>
            </w:tcBorders>
            <w:shd w:val="clear" w:color="auto" w:fill="auto"/>
            <w:noWrap/>
            <w:vAlign w:val="bottom"/>
            <w:hideMark/>
          </w:tcPr>
          <w:p w14:paraId="4B43101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0.14</w:t>
            </w:r>
          </w:p>
        </w:tc>
        <w:tc>
          <w:tcPr>
            <w:tcW w:w="1100" w:type="dxa"/>
            <w:tcBorders>
              <w:top w:val="nil"/>
              <w:left w:val="nil"/>
              <w:bottom w:val="nil"/>
              <w:right w:val="nil"/>
            </w:tcBorders>
            <w:shd w:val="clear" w:color="auto" w:fill="auto"/>
            <w:noWrap/>
            <w:vAlign w:val="bottom"/>
            <w:hideMark/>
          </w:tcPr>
          <w:p w14:paraId="66CD406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200" w:type="dxa"/>
            <w:tcBorders>
              <w:top w:val="nil"/>
              <w:left w:val="nil"/>
              <w:bottom w:val="nil"/>
              <w:right w:val="single" w:sz="4" w:space="0" w:color="auto"/>
            </w:tcBorders>
            <w:shd w:val="clear" w:color="auto" w:fill="auto"/>
            <w:noWrap/>
            <w:vAlign w:val="bottom"/>
            <w:hideMark/>
          </w:tcPr>
          <w:p w14:paraId="6B2BDD5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0CD8635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0.40</w:t>
            </w:r>
          </w:p>
        </w:tc>
        <w:tc>
          <w:tcPr>
            <w:tcW w:w="1040" w:type="dxa"/>
            <w:tcBorders>
              <w:top w:val="nil"/>
              <w:left w:val="nil"/>
              <w:bottom w:val="nil"/>
              <w:right w:val="nil"/>
            </w:tcBorders>
            <w:shd w:val="clear" w:color="auto" w:fill="auto"/>
            <w:noWrap/>
            <w:vAlign w:val="bottom"/>
            <w:hideMark/>
          </w:tcPr>
          <w:p w14:paraId="64672A8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0.35</w:t>
            </w:r>
          </w:p>
        </w:tc>
        <w:tc>
          <w:tcPr>
            <w:tcW w:w="1160" w:type="dxa"/>
            <w:tcBorders>
              <w:top w:val="nil"/>
              <w:left w:val="nil"/>
              <w:bottom w:val="nil"/>
              <w:right w:val="nil"/>
            </w:tcBorders>
            <w:shd w:val="clear" w:color="auto" w:fill="auto"/>
            <w:noWrap/>
            <w:vAlign w:val="bottom"/>
            <w:hideMark/>
          </w:tcPr>
          <w:p w14:paraId="64D6C8B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r>
      <w:tr w:rsidR="00B10905" w:rsidRPr="00B10905" w14:paraId="7A7CA5D8" w14:textId="77777777" w:rsidTr="00B10905">
        <w:trPr>
          <w:trHeight w:val="227"/>
        </w:trPr>
        <w:tc>
          <w:tcPr>
            <w:tcW w:w="2960" w:type="dxa"/>
            <w:tcBorders>
              <w:top w:val="nil"/>
              <w:left w:val="nil"/>
              <w:bottom w:val="nil"/>
              <w:right w:val="nil"/>
            </w:tcBorders>
            <w:shd w:val="clear" w:color="auto" w:fill="auto"/>
            <w:noWrap/>
            <w:vAlign w:val="bottom"/>
            <w:hideMark/>
          </w:tcPr>
          <w:p w14:paraId="12E3F3BC"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Birmingham</w:t>
            </w:r>
          </w:p>
        </w:tc>
        <w:tc>
          <w:tcPr>
            <w:tcW w:w="1280" w:type="dxa"/>
            <w:tcBorders>
              <w:top w:val="nil"/>
              <w:left w:val="nil"/>
              <w:bottom w:val="nil"/>
              <w:right w:val="nil"/>
            </w:tcBorders>
            <w:shd w:val="clear" w:color="auto" w:fill="auto"/>
            <w:noWrap/>
            <w:vAlign w:val="bottom"/>
            <w:hideMark/>
          </w:tcPr>
          <w:p w14:paraId="4E0A2D5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040" w:type="dxa"/>
            <w:tcBorders>
              <w:top w:val="nil"/>
              <w:left w:val="nil"/>
              <w:bottom w:val="nil"/>
              <w:right w:val="nil"/>
            </w:tcBorders>
            <w:shd w:val="clear" w:color="auto" w:fill="auto"/>
            <w:noWrap/>
            <w:vAlign w:val="bottom"/>
            <w:hideMark/>
          </w:tcPr>
          <w:p w14:paraId="777B403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0.22</w:t>
            </w:r>
          </w:p>
        </w:tc>
        <w:tc>
          <w:tcPr>
            <w:tcW w:w="1220" w:type="dxa"/>
            <w:tcBorders>
              <w:top w:val="nil"/>
              <w:left w:val="nil"/>
              <w:bottom w:val="nil"/>
              <w:right w:val="single" w:sz="4" w:space="0" w:color="auto"/>
            </w:tcBorders>
            <w:shd w:val="clear" w:color="auto" w:fill="auto"/>
            <w:noWrap/>
            <w:vAlign w:val="bottom"/>
            <w:hideMark/>
          </w:tcPr>
          <w:p w14:paraId="4E5B92B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-0.09</w:t>
            </w:r>
          </w:p>
        </w:tc>
        <w:tc>
          <w:tcPr>
            <w:tcW w:w="1160" w:type="dxa"/>
            <w:tcBorders>
              <w:top w:val="nil"/>
              <w:left w:val="nil"/>
              <w:bottom w:val="nil"/>
              <w:right w:val="nil"/>
            </w:tcBorders>
            <w:shd w:val="clear" w:color="auto" w:fill="auto"/>
            <w:noWrap/>
            <w:vAlign w:val="bottom"/>
            <w:hideMark/>
          </w:tcPr>
          <w:p w14:paraId="2A183F6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0.25</w:t>
            </w:r>
          </w:p>
        </w:tc>
        <w:tc>
          <w:tcPr>
            <w:tcW w:w="1100" w:type="dxa"/>
            <w:tcBorders>
              <w:top w:val="nil"/>
              <w:left w:val="nil"/>
              <w:bottom w:val="nil"/>
              <w:right w:val="nil"/>
            </w:tcBorders>
            <w:shd w:val="clear" w:color="auto" w:fill="auto"/>
            <w:noWrap/>
            <w:vAlign w:val="bottom"/>
            <w:hideMark/>
          </w:tcPr>
          <w:p w14:paraId="7F4488A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0.22</w:t>
            </w:r>
          </w:p>
        </w:tc>
        <w:tc>
          <w:tcPr>
            <w:tcW w:w="1200" w:type="dxa"/>
            <w:tcBorders>
              <w:top w:val="nil"/>
              <w:left w:val="nil"/>
              <w:bottom w:val="nil"/>
              <w:right w:val="single" w:sz="4" w:space="0" w:color="auto"/>
            </w:tcBorders>
            <w:shd w:val="clear" w:color="auto" w:fill="auto"/>
            <w:noWrap/>
            <w:vAlign w:val="bottom"/>
            <w:hideMark/>
          </w:tcPr>
          <w:p w14:paraId="033CABF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220" w:type="dxa"/>
            <w:tcBorders>
              <w:top w:val="nil"/>
              <w:left w:val="nil"/>
              <w:bottom w:val="nil"/>
              <w:right w:val="nil"/>
            </w:tcBorders>
            <w:shd w:val="clear" w:color="auto" w:fill="auto"/>
            <w:noWrap/>
            <w:vAlign w:val="bottom"/>
            <w:hideMark/>
          </w:tcPr>
          <w:p w14:paraId="499E0F7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0.40</w:t>
            </w:r>
          </w:p>
        </w:tc>
        <w:tc>
          <w:tcPr>
            <w:tcW w:w="1040" w:type="dxa"/>
            <w:tcBorders>
              <w:top w:val="nil"/>
              <w:left w:val="nil"/>
              <w:bottom w:val="nil"/>
              <w:right w:val="nil"/>
            </w:tcBorders>
            <w:shd w:val="clear" w:color="auto" w:fill="auto"/>
            <w:noWrap/>
            <w:vAlign w:val="bottom"/>
            <w:hideMark/>
          </w:tcPr>
          <w:p w14:paraId="4FC39E1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0.35</w:t>
            </w:r>
          </w:p>
        </w:tc>
        <w:tc>
          <w:tcPr>
            <w:tcW w:w="1160" w:type="dxa"/>
            <w:tcBorders>
              <w:top w:val="nil"/>
              <w:left w:val="nil"/>
              <w:bottom w:val="nil"/>
              <w:right w:val="nil"/>
            </w:tcBorders>
            <w:shd w:val="clear" w:color="auto" w:fill="auto"/>
            <w:noWrap/>
            <w:vAlign w:val="bottom"/>
            <w:hideMark/>
          </w:tcPr>
          <w:p w14:paraId="1E95F8F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r>
      <w:tr w:rsidR="00B10905" w:rsidRPr="00B10905" w14:paraId="74297E75" w14:textId="77777777" w:rsidTr="00B10905">
        <w:trPr>
          <w:trHeight w:val="227"/>
        </w:trPr>
        <w:tc>
          <w:tcPr>
            <w:tcW w:w="2960" w:type="dxa"/>
            <w:tcBorders>
              <w:top w:val="nil"/>
              <w:left w:val="nil"/>
              <w:bottom w:val="nil"/>
              <w:right w:val="nil"/>
            </w:tcBorders>
            <w:shd w:val="clear" w:color="auto" w:fill="auto"/>
            <w:noWrap/>
            <w:vAlign w:val="bottom"/>
            <w:hideMark/>
          </w:tcPr>
          <w:p w14:paraId="1AF33D51"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Glasgow</w:t>
            </w:r>
          </w:p>
        </w:tc>
        <w:tc>
          <w:tcPr>
            <w:tcW w:w="1280" w:type="dxa"/>
            <w:tcBorders>
              <w:top w:val="nil"/>
              <w:left w:val="nil"/>
              <w:bottom w:val="nil"/>
              <w:right w:val="nil"/>
            </w:tcBorders>
            <w:shd w:val="clear" w:color="auto" w:fill="auto"/>
            <w:noWrap/>
            <w:vAlign w:val="bottom"/>
            <w:hideMark/>
          </w:tcPr>
          <w:p w14:paraId="00840AF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040" w:type="dxa"/>
            <w:tcBorders>
              <w:top w:val="nil"/>
              <w:left w:val="nil"/>
              <w:bottom w:val="nil"/>
              <w:right w:val="nil"/>
            </w:tcBorders>
            <w:shd w:val="clear" w:color="auto" w:fill="auto"/>
            <w:noWrap/>
            <w:vAlign w:val="bottom"/>
            <w:hideMark/>
          </w:tcPr>
          <w:p w14:paraId="64A67F7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220" w:type="dxa"/>
            <w:tcBorders>
              <w:top w:val="nil"/>
              <w:left w:val="nil"/>
              <w:bottom w:val="nil"/>
              <w:right w:val="single" w:sz="4" w:space="0" w:color="auto"/>
            </w:tcBorders>
            <w:shd w:val="clear" w:color="auto" w:fill="auto"/>
            <w:noWrap/>
            <w:vAlign w:val="bottom"/>
            <w:hideMark/>
          </w:tcPr>
          <w:p w14:paraId="62743C1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-0.07</w:t>
            </w:r>
          </w:p>
        </w:tc>
        <w:tc>
          <w:tcPr>
            <w:tcW w:w="1160" w:type="dxa"/>
            <w:tcBorders>
              <w:top w:val="nil"/>
              <w:left w:val="nil"/>
              <w:bottom w:val="nil"/>
              <w:right w:val="nil"/>
            </w:tcBorders>
            <w:shd w:val="clear" w:color="auto" w:fill="auto"/>
            <w:noWrap/>
            <w:vAlign w:val="bottom"/>
            <w:hideMark/>
          </w:tcPr>
          <w:p w14:paraId="20311C9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0.10</w:t>
            </w:r>
          </w:p>
        </w:tc>
        <w:tc>
          <w:tcPr>
            <w:tcW w:w="1100" w:type="dxa"/>
            <w:tcBorders>
              <w:top w:val="nil"/>
              <w:left w:val="nil"/>
              <w:bottom w:val="nil"/>
              <w:right w:val="nil"/>
            </w:tcBorders>
            <w:shd w:val="clear" w:color="auto" w:fill="auto"/>
            <w:noWrap/>
            <w:vAlign w:val="bottom"/>
            <w:hideMark/>
          </w:tcPr>
          <w:p w14:paraId="17227A1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0.10</w:t>
            </w:r>
          </w:p>
        </w:tc>
        <w:tc>
          <w:tcPr>
            <w:tcW w:w="1200" w:type="dxa"/>
            <w:tcBorders>
              <w:top w:val="nil"/>
              <w:left w:val="nil"/>
              <w:bottom w:val="nil"/>
              <w:right w:val="single" w:sz="4" w:space="0" w:color="auto"/>
            </w:tcBorders>
            <w:shd w:val="clear" w:color="auto" w:fill="auto"/>
            <w:noWrap/>
            <w:vAlign w:val="bottom"/>
            <w:hideMark/>
          </w:tcPr>
          <w:p w14:paraId="20B3794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2040BBB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0.38</w:t>
            </w:r>
          </w:p>
        </w:tc>
        <w:tc>
          <w:tcPr>
            <w:tcW w:w="1040" w:type="dxa"/>
            <w:tcBorders>
              <w:top w:val="nil"/>
              <w:left w:val="nil"/>
              <w:bottom w:val="nil"/>
              <w:right w:val="nil"/>
            </w:tcBorders>
            <w:shd w:val="clear" w:color="auto" w:fill="auto"/>
            <w:noWrap/>
            <w:vAlign w:val="bottom"/>
            <w:hideMark/>
          </w:tcPr>
          <w:p w14:paraId="6E6D246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0.33</w:t>
            </w:r>
            <w:r w:rsidRPr="00B10905">
              <w:rPr>
                <w:rFonts w:ascii="Calibri" w:eastAsia="Times New Roman" w:hAnsi="Calibri" w:cs="Times New Roman"/>
                <w:color w:val="000000"/>
                <w:sz w:val="20"/>
                <w:szCs w:val="20"/>
                <w:vertAlign w:val="superscript"/>
                <w:lang w:eastAsia="en-GB"/>
              </w:rPr>
              <w:t>1</w:t>
            </w:r>
          </w:p>
        </w:tc>
        <w:tc>
          <w:tcPr>
            <w:tcW w:w="1160" w:type="dxa"/>
            <w:tcBorders>
              <w:top w:val="nil"/>
              <w:left w:val="nil"/>
              <w:bottom w:val="nil"/>
              <w:right w:val="nil"/>
            </w:tcBorders>
            <w:shd w:val="clear" w:color="auto" w:fill="auto"/>
            <w:noWrap/>
            <w:vAlign w:val="bottom"/>
            <w:hideMark/>
          </w:tcPr>
          <w:p w14:paraId="6C1B737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r>
      <w:tr w:rsidR="00B10905" w:rsidRPr="00B10905" w14:paraId="5720FBAC" w14:textId="77777777" w:rsidTr="00B10905">
        <w:trPr>
          <w:trHeight w:val="227"/>
        </w:trPr>
        <w:tc>
          <w:tcPr>
            <w:tcW w:w="2960" w:type="dxa"/>
            <w:tcBorders>
              <w:top w:val="nil"/>
              <w:left w:val="nil"/>
              <w:bottom w:val="nil"/>
              <w:right w:val="nil"/>
            </w:tcBorders>
            <w:shd w:val="clear" w:color="auto" w:fill="auto"/>
            <w:noWrap/>
            <w:vAlign w:val="bottom"/>
            <w:hideMark/>
          </w:tcPr>
          <w:p w14:paraId="76E553CC"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Newcastle</w:t>
            </w:r>
          </w:p>
        </w:tc>
        <w:tc>
          <w:tcPr>
            <w:tcW w:w="1280" w:type="dxa"/>
            <w:tcBorders>
              <w:top w:val="nil"/>
              <w:left w:val="nil"/>
              <w:bottom w:val="nil"/>
              <w:right w:val="nil"/>
            </w:tcBorders>
            <w:shd w:val="clear" w:color="auto" w:fill="auto"/>
            <w:noWrap/>
            <w:vAlign w:val="bottom"/>
            <w:hideMark/>
          </w:tcPr>
          <w:p w14:paraId="56CCBEB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040" w:type="dxa"/>
            <w:tcBorders>
              <w:top w:val="nil"/>
              <w:left w:val="nil"/>
              <w:bottom w:val="nil"/>
              <w:right w:val="nil"/>
            </w:tcBorders>
            <w:shd w:val="clear" w:color="auto" w:fill="auto"/>
            <w:noWrap/>
            <w:vAlign w:val="bottom"/>
            <w:hideMark/>
          </w:tcPr>
          <w:p w14:paraId="07BCFA8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0.06</w:t>
            </w:r>
          </w:p>
        </w:tc>
        <w:tc>
          <w:tcPr>
            <w:tcW w:w="1220" w:type="dxa"/>
            <w:tcBorders>
              <w:top w:val="nil"/>
              <w:left w:val="nil"/>
              <w:bottom w:val="nil"/>
              <w:right w:val="single" w:sz="4" w:space="0" w:color="auto"/>
            </w:tcBorders>
            <w:shd w:val="clear" w:color="auto" w:fill="auto"/>
            <w:noWrap/>
            <w:vAlign w:val="bottom"/>
            <w:hideMark/>
          </w:tcPr>
          <w:p w14:paraId="77E2C4A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-0.07</w:t>
            </w:r>
          </w:p>
        </w:tc>
        <w:tc>
          <w:tcPr>
            <w:tcW w:w="1160" w:type="dxa"/>
            <w:tcBorders>
              <w:top w:val="nil"/>
              <w:left w:val="nil"/>
              <w:bottom w:val="nil"/>
              <w:right w:val="nil"/>
            </w:tcBorders>
            <w:shd w:val="clear" w:color="auto" w:fill="auto"/>
            <w:noWrap/>
            <w:vAlign w:val="bottom"/>
            <w:hideMark/>
          </w:tcPr>
          <w:p w14:paraId="51A052A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0.09</w:t>
            </w:r>
          </w:p>
        </w:tc>
        <w:tc>
          <w:tcPr>
            <w:tcW w:w="1100" w:type="dxa"/>
            <w:tcBorders>
              <w:top w:val="nil"/>
              <w:left w:val="nil"/>
              <w:bottom w:val="nil"/>
              <w:right w:val="nil"/>
            </w:tcBorders>
            <w:shd w:val="clear" w:color="auto" w:fill="auto"/>
            <w:noWrap/>
            <w:vAlign w:val="bottom"/>
            <w:hideMark/>
          </w:tcPr>
          <w:p w14:paraId="0E8FABD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0.09</w:t>
            </w:r>
          </w:p>
        </w:tc>
        <w:tc>
          <w:tcPr>
            <w:tcW w:w="1200" w:type="dxa"/>
            <w:tcBorders>
              <w:top w:val="nil"/>
              <w:left w:val="nil"/>
              <w:bottom w:val="nil"/>
              <w:right w:val="single" w:sz="4" w:space="0" w:color="auto"/>
            </w:tcBorders>
            <w:shd w:val="clear" w:color="auto" w:fill="auto"/>
            <w:noWrap/>
            <w:vAlign w:val="bottom"/>
            <w:hideMark/>
          </w:tcPr>
          <w:p w14:paraId="38C0CC9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220" w:type="dxa"/>
            <w:tcBorders>
              <w:top w:val="nil"/>
              <w:left w:val="nil"/>
              <w:bottom w:val="nil"/>
              <w:right w:val="nil"/>
            </w:tcBorders>
            <w:shd w:val="clear" w:color="auto" w:fill="auto"/>
            <w:noWrap/>
            <w:vAlign w:val="bottom"/>
            <w:hideMark/>
          </w:tcPr>
          <w:p w14:paraId="5774D8F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0.36</w:t>
            </w:r>
          </w:p>
        </w:tc>
        <w:tc>
          <w:tcPr>
            <w:tcW w:w="1040" w:type="dxa"/>
            <w:tcBorders>
              <w:top w:val="nil"/>
              <w:left w:val="nil"/>
              <w:bottom w:val="nil"/>
              <w:right w:val="nil"/>
            </w:tcBorders>
            <w:shd w:val="clear" w:color="auto" w:fill="auto"/>
            <w:noWrap/>
            <w:vAlign w:val="bottom"/>
            <w:hideMark/>
          </w:tcPr>
          <w:p w14:paraId="38B4C3C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0.32</w:t>
            </w:r>
          </w:p>
        </w:tc>
        <w:tc>
          <w:tcPr>
            <w:tcW w:w="1160" w:type="dxa"/>
            <w:tcBorders>
              <w:top w:val="nil"/>
              <w:left w:val="nil"/>
              <w:bottom w:val="nil"/>
              <w:right w:val="nil"/>
            </w:tcBorders>
            <w:shd w:val="clear" w:color="auto" w:fill="auto"/>
            <w:noWrap/>
            <w:vAlign w:val="bottom"/>
            <w:hideMark/>
          </w:tcPr>
          <w:p w14:paraId="09C7F57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17123D14" w14:textId="77777777" w:rsidTr="00B10905">
        <w:trPr>
          <w:trHeight w:val="227"/>
        </w:trPr>
        <w:tc>
          <w:tcPr>
            <w:tcW w:w="2960" w:type="dxa"/>
            <w:tcBorders>
              <w:top w:val="nil"/>
              <w:left w:val="nil"/>
              <w:bottom w:val="nil"/>
              <w:right w:val="nil"/>
            </w:tcBorders>
            <w:shd w:val="clear" w:color="auto" w:fill="auto"/>
            <w:noWrap/>
            <w:vAlign w:val="bottom"/>
            <w:hideMark/>
          </w:tcPr>
          <w:p w14:paraId="2763D1B9"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Liverpool</w:t>
            </w:r>
          </w:p>
        </w:tc>
        <w:tc>
          <w:tcPr>
            <w:tcW w:w="1280" w:type="dxa"/>
            <w:tcBorders>
              <w:top w:val="nil"/>
              <w:left w:val="nil"/>
              <w:bottom w:val="nil"/>
              <w:right w:val="nil"/>
            </w:tcBorders>
            <w:shd w:val="clear" w:color="auto" w:fill="auto"/>
            <w:noWrap/>
            <w:vAlign w:val="bottom"/>
            <w:hideMark/>
          </w:tcPr>
          <w:p w14:paraId="3B7170B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0.23</w:t>
            </w:r>
          </w:p>
        </w:tc>
        <w:tc>
          <w:tcPr>
            <w:tcW w:w="1040" w:type="dxa"/>
            <w:tcBorders>
              <w:top w:val="nil"/>
              <w:left w:val="nil"/>
              <w:bottom w:val="nil"/>
              <w:right w:val="nil"/>
            </w:tcBorders>
            <w:shd w:val="clear" w:color="auto" w:fill="auto"/>
            <w:noWrap/>
            <w:vAlign w:val="bottom"/>
            <w:hideMark/>
          </w:tcPr>
          <w:p w14:paraId="09FCD88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220" w:type="dxa"/>
            <w:tcBorders>
              <w:top w:val="nil"/>
              <w:left w:val="nil"/>
              <w:bottom w:val="nil"/>
              <w:right w:val="single" w:sz="4" w:space="0" w:color="auto"/>
            </w:tcBorders>
            <w:shd w:val="clear" w:color="auto" w:fill="auto"/>
            <w:noWrap/>
            <w:vAlign w:val="bottom"/>
            <w:hideMark/>
          </w:tcPr>
          <w:p w14:paraId="440C26B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160" w:type="dxa"/>
            <w:tcBorders>
              <w:top w:val="nil"/>
              <w:left w:val="nil"/>
              <w:bottom w:val="nil"/>
              <w:right w:val="nil"/>
            </w:tcBorders>
            <w:shd w:val="clear" w:color="auto" w:fill="auto"/>
            <w:noWrap/>
            <w:vAlign w:val="bottom"/>
            <w:hideMark/>
          </w:tcPr>
          <w:p w14:paraId="2135E24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0.14</w:t>
            </w:r>
          </w:p>
        </w:tc>
        <w:tc>
          <w:tcPr>
            <w:tcW w:w="1100" w:type="dxa"/>
            <w:tcBorders>
              <w:top w:val="nil"/>
              <w:left w:val="nil"/>
              <w:bottom w:val="nil"/>
              <w:right w:val="nil"/>
            </w:tcBorders>
            <w:shd w:val="clear" w:color="auto" w:fill="auto"/>
            <w:noWrap/>
            <w:vAlign w:val="bottom"/>
            <w:hideMark/>
          </w:tcPr>
          <w:p w14:paraId="2B3635D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0.12</w:t>
            </w:r>
          </w:p>
        </w:tc>
        <w:tc>
          <w:tcPr>
            <w:tcW w:w="1200" w:type="dxa"/>
            <w:tcBorders>
              <w:top w:val="nil"/>
              <w:left w:val="nil"/>
              <w:bottom w:val="nil"/>
              <w:right w:val="single" w:sz="4" w:space="0" w:color="auto"/>
            </w:tcBorders>
            <w:shd w:val="clear" w:color="auto" w:fill="auto"/>
            <w:noWrap/>
            <w:vAlign w:val="bottom"/>
            <w:hideMark/>
          </w:tcPr>
          <w:p w14:paraId="59BCBC4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220" w:type="dxa"/>
            <w:tcBorders>
              <w:top w:val="nil"/>
              <w:left w:val="nil"/>
              <w:bottom w:val="nil"/>
              <w:right w:val="nil"/>
            </w:tcBorders>
            <w:shd w:val="clear" w:color="auto" w:fill="auto"/>
            <w:noWrap/>
            <w:vAlign w:val="bottom"/>
            <w:hideMark/>
          </w:tcPr>
          <w:p w14:paraId="389069C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0.39</w:t>
            </w:r>
          </w:p>
        </w:tc>
        <w:tc>
          <w:tcPr>
            <w:tcW w:w="1040" w:type="dxa"/>
            <w:tcBorders>
              <w:top w:val="nil"/>
              <w:left w:val="nil"/>
              <w:bottom w:val="nil"/>
              <w:right w:val="nil"/>
            </w:tcBorders>
            <w:shd w:val="clear" w:color="auto" w:fill="auto"/>
            <w:noWrap/>
            <w:vAlign w:val="bottom"/>
            <w:hideMark/>
          </w:tcPr>
          <w:p w14:paraId="1735E92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0.35</w:t>
            </w:r>
          </w:p>
        </w:tc>
        <w:tc>
          <w:tcPr>
            <w:tcW w:w="1160" w:type="dxa"/>
            <w:tcBorders>
              <w:top w:val="nil"/>
              <w:left w:val="nil"/>
              <w:bottom w:val="nil"/>
              <w:right w:val="nil"/>
            </w:tcBorders>
            <w:shd w:val="clear" w:color="auto" w:fill="auto"/>
            <w:noWrap/>
            <w:vAlign w:val="bottom"/>
            <w:hideMark/>
          </w:tcPr>
          <w:p w14:paraId="0A3E676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r>
      <w:tr w:rsidR="00B10905" w:rsidRPr="00B10905" w14:paraId="1709CCA1" w14:textId="77777777" w:rsidTr="00B10905">
        <w:trPr>
          <w:trHeight w:val="227"/>
        </w:trPr>
        <w:tc>
          <w:tcPr>
            <w:tcW w:w="2960" w:type="dxa"/>
            <w:tcBorders>
              <w:top w:val="nil"/>
              <w:left w:val="nil"/>
              <w:bottom w:val="nil"/>
              <w:right w:val="nil"/>
            </w:tcBorders>
            <w:shd w:val="clear" w:color="auto" w:fill="auto"/>
            <w:noWrap/>
            <w:vAlign w:val="bottom"/>
            <w:hideMark/>
          </w:tcPr>
          <w:p w14:paraId="31BDED80"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Leicester</w:t>
            </w:r>
          </w:p>
        </w:tc>
        <w:tc>
          <w:tcPr>
            <w:tcW w:w="1280" w:type="dxa"/>
            <w:tcBorders>
              <w:top w:val="nil"/>
              <w:left w:val="nil"/>
              <w:bottom w:val="nil"/>
              <w:right w:val="nil"/>
            </w:tcBorders>
            <w:shd w:val="clear" w:color="auto" w:fill="auto"/>
            <w:noWrap/>
            <w:vAlign w:val="bottom"/>
            <w:hideMark/>
          </w:tcPr>
          <w:p w14:paraId="5E4D1B0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040" w:type="dxa"/>
            <w:tcBorders>
              <w:top w:val="nil"/>
              <w:left w:val="nil"/>
              <w:bottom w:val="nil"/>
              <w:right w:val="nil"/>
            </w:tcBorders>
            <w:shd w:val="clear" w:color="auto" w:fill="auto"/>
            <w:noWrap/>
            <w:vAlign w:val="bottom"/>
            <w:hideMark/>
          </w:tcPr>
          <w:p w14:paraId="4F13632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0.24</w:t>
            </w:r>
          </w:p>
        </w:tc>
        <w:tc>
          <w:tcPr>
            <w:tcW w:w="1220" w:type="dxa"/>
            <w:tcBorders>
              <w:top w:val="nil"/>
              <w:left w:val="nil"/>
              <w:bottom w:val="nil"/>
              <w:right w:val="single" w:sz="4" w:space="0" w:color="auto"/>
            </w:tcBorders>
            <w:shd w:val="clear" w:color="auto" w:fill="auto"/>
            <w:noWrap/>
            <w:vAlign w:val="bottom"/>
            <w:hideMark/>
          </w:tcPr>
          <w:p w14:paraId="35CF365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-0.07</w:t>
            </w:r>
          </w:p>
        </w:tc>
        <w:tc>
          <w:tcPr>
            <w:tcW w:w="1160" w:type="dxa"/>
            <w:tcBorders>
              <w:top w:val="nil"/>
              <w:left w:val="nil"/>
              <w:bottom w:val="nil"/>
              <w:right w:val="nil"/>
            </w:tcBorders>
            <w:shd w:val="clear" w:color="auto" w:fill="auto"/>
            <w:noWrap/>
            <w:vAlign w:val="bottom"/>
            <w:hideMark/>
          </w:tcPr>
          <w:p w14:paraId="6965894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0.29</w:t>
            </w:r>
          </w:p>
        </w:tc>
        <w:tc>
          <w:tcPr>
            <w:tcW w:w="1100" w:type="dxa"/>
            <w:tcBorders>
              <w:top w:val="nil"/>
              <w:left w:val="nil"/>
              <w:bottom w:val="nil"/>
              <w:right w:val="nil"/>
            </w:tcBorders>
            <w:shd w:val="clear" w:color="auto" w:fill="auto"/>
            <w:noWrap/>
            <w:vAlign w:val="bottom"/>
            <w:hideMark/>
          </w:tcPr>
          <w:p w14:paraId="774FDCB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0.25</w:t>
            </w:r>
          </w:p>
        </w:tc>
        <w:tc>
          <w:tcPr>
            <w:tcW w:w="1200" w:type="dxa"/>
            <w:tcBorders>
              <w:top w:val="nil"/>
              <w:left w:val="nil"/>
              <w:bottom w:val="nil"/>
              <w:right w:val="single" w:sz="4" w:space="0" w:color="auto"/>
            </w:tcBorders>
            <w:shd w:val="clear" w:color="auto" w:fill="auto"/>
            <w:noWrap/>
            <w:vAlign w:val="bottom"/>
            <w:hideMark/>
          </w:tcPr>
          <w:p w14:paraId="4DD3C26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220" w:type="dxa"/>
            <w:tcBorders>
              <w:top w:val="nil"/>
              <w:left w:val="nil"/>
              <w:bottom w:val="nil"/>
              <w:right w:val="nil"/>
            </w:tcBorders>
            <w:shd w:val="clear" w:color="auto" w:fill="auto"/>
            <w:noWrap/>
            <w:vAlign w:val="bottom"/>
            <w:hideMark/>
          </w:tcPr>
          <w:p w14:paraId="4FD5ECE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0.40</w:t>
            </w:r>
          </w:p>
        </w:tc>
        <w:tc>
          <w:tcPr>
            <w:tcW w:w="1040" w:type="dxa"/>
            <w:tcBorders>
              <w:top w:val="nil"/>
              <w:left w:val="nil"/>
              <w:bottom w:val="nil"/>
              <w:right w:val="nil"/>
            </w:tcBorders>
            <w:shd w:val="clear" w:color="auto" w:fill="auto"/>
            <w:noWrap/>
            <w:vAlign w:val="bottom"/>
            <w:hideMark/>
          </w:tcPr>
          <w:p w14:paraId="5CEEC4B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0.34</w:t>
            </w:r>
          </w:p>
        </w:tc>
        <w:tc>
          <w:tcPr>
            <w:tcW w:w="1160" w:type="dxa"/>
            <w:tcBorders>
              <w:top w:val="nil"/>
              <w:left w:val="nil"/>
              <w:bottom w:val="nil"/>
              <w:right w:val="nil"/>
            </w:tcBorders>
            <w:shd w:val="clear" w:color="auto" w:fill="auto"/>
            <w:noWrap/>
            <w:vAlign w:val="bottom"/>
            <w:hideMark/>
          </w:tcPr>
          <w:p w14:paraId="4EFE90E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-0.06</w:t>
            </w:r>
          </w:p>
        </w:tc>
      </w:tr>
      <w:tr w:rsidR="00B10905" w:rsidRPr="00B10905" w14:paraId="5D22B3C6" w14:textId="77777777" w:rsidTr="00B10905">
        <w:trPr>
          <w:trHeight w:val="227"/>
        </w:trPr>
        <w:tc>
          <w:tcPr>
            <w:tcW w:w="2960" w:type="dxa"/>
            <w:tcBorders>
              <w:top w:val="nil"/>
              <w:left w:val="nil"/>
              <w:bottom w:val="nil"/>
              <w:right w:val="nil"/>
            </w:tcBorders>
            <w:shd w:val="clear" w:color="auto" w:fill="auto"/>
            <w:noWrap/>
            <w:vAlign w:val="bottom"/>
            <w:hideMark/>
          </w:tcPr>
          <w:p w14:paraId="6DFC06BD"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Sheffield</w:t>
            </w:r>
          </w:p>
        </w:tc>
        <w:tc>
          <w:tcPr>
            <w:tcW w:w="1280" w:type="dxa"/>
            <w:tcBorders>
              <w:top w:val="nil"/>
              <w:left w:val="nil"/>
              <w:bottom w:val="nil"/>
              <w:right w:val="nil"/>
            </w:tcBorders>
            <w:shd w:val="clear" w:color="auto" w:fill="auto"/>
            <w:noWrap/>
            <w:vAlign w:val="bottom"/>
            <w:hideMark/>
          </w:tcPr>
          <w:p w14:paraId="789B811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0.11</w:t>
            </w:r>
          </w:p>
        </w:tc>
        <w:tc>
          <w:tcPr>
            <w:tcW w:w="1040" w:type="dxa"/>
            <w:tcBorders>
              <w:top w:val="nil"/>
              <w:left w:val="nil"/>
              <w:bottom w:val="nil"/>
              <w:right w:val="nil"/>
            </w:tcBorders>
            <w:shd w:val="clear" w:color="auto" w:fill="auto"/>
            <w:noWrap/>
            <w:vAlign w:val="bottom"/>
            <w:hideMark/>
          </w:tcPr>
          <w:p w14:paraId="00B40FB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220" w:type="dxa"/>
            <w:tcBorders>
              <w:top w:val="nil"/>
              <w:left w:val="nil"/>
              <w:bottom w:val="nil"/>
              <w:right w:val="single" w:sz="4" w:space="0" w:color="auto"/>
            </w:tcBorders>
            <w:shd w:val="clear" w:color="auto" w:fill="auto"/>
            <w:noWrap/>
            <w:vAlign w:val="bottom"/>
            <w:hideMark/>
          </w:tcPr>
          <w:p w14:paraId="16CBE0E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-0.07</w:t>
            </w:r>
          </w:p>
        </w:tc>
        <w:tc>
          <w:tcPr>
            <w:tcW w:w="1160" w:type="dxa"/>
            <w:tcBorders>
              <w:top w:val="nil"/>
              <w:left w:val="nil"/>
              <w:bottom w:val="nil"/>
              <w:right w:val="nil"/>
            </w:tcBorders>
            <w:shd w:val="clear" w:color="auto" w:fill="auto"/>
            <w:noWrap/>
            <w:vAlign w:val="bottom"/>
            <w:hideMark/>
          </w:tcPr>
          <w:p w14:paraId="267F0C2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0.10</w:t>
            </w:r>
          </w:p>
        </w:tc>
        <w:tc>
          <w:tcPr>
            <w:tcW w:w="1100" w:type="dxa"/>
            <w:tcBorders>
              <w:top w:val="nil"/>
              <w:left w:val="nil"/>
              <w:bottom w:val="nil"/>
              <w:right w:val="nil"/>
            </w:tcBorders>
            <w:shd w:val="clear" w:color="auto" w:fill="auto"/>
            <w:noWrap/>
            <w:vAlign w:val="bottom"/>
            <w:hideMark/>
          </w:tcPr>
          <w:p w14:paraId="73030A0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200" w:type="dxa"/>
            <w:tcBorders>
              <w:top w:val="nil"/>
              <w:left w:val="nil"/>
              <w:bottom w:val="nil"/>
              <w:right w:val="single" w:sz="4" w:space="0" w:color="auto"/>
            </w:tcBorders>
            <w:shd w:val="clear" w:color="auto" w:fill="auto"/>
            <w:noWrap/>
            <w:vAlign w:val="bottom"/>
            <w:hideMark/>
          </w:tcPr>
          <w:p w14:paraId="56A4916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220" w:type="dxa"/>
            <w:tcBorders>
              <w:top w:val="nil"/>
              <w:left w:val="nil"/>
              <w:bottom w:val="nil"/>
              <w:right w:val="nil"/>
            </w:tcBorders>
            <w:shd w:val="clear" w:color="auto" w:fill="auto"/>
            <w:noWrap/>
            <w:vAlign w:val="bottom"/>
            <w:hideMark/>
          </w:tcPr>
          <w:p w14:paraId="026B49B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0.39</w:t>
            </w:r>
          </w:p>
        </w:tc>
        <w:tc>
          <w:tcPr>
            <w:tcW w:w="1040" w:type="dxa"/>
            <w:tcBorders>
              <w:top w:val="nil"/>
              <w:left w:val="nil"/>
              <w:bottom w:val="nil"/>
              <w:right w:val="nil"/>
            </w:tcBorders>
            <w:shd w:val="clear" w:color="auto" w:fill="auto"/>
            <w:noWrap/>
            <w:vAlign w:val="bottom"/>
            <w:hideMark/>
          </w:tcPr>
          <w:p w14:paraId="68F8439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0.37</w:t>
            </w:r>
          </w:p>
        </w:tc>
        <w:tc>
          <w:tcPr>
            <w:tcW w:w="1160" w:type="dxa"/>
            <w:tcBorders>
              <w:top w:val="nil"/>
              <w:left w:val="nil"/>
              <w:bottom w:val="nil"/>
              <w:right w:val="nil"/>
            </w:tcBorders>
            <w:shd w:val="clear" w:color="auto" w:fill="auto"/>
            <w:noWrap/>
            <w:vAlign w:val="bottom"/>
            <w:hideMark/>
          </w:tcPr>
          <w:p w14:paraId="17456AE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r>
      <w:tr w:rsidR="00B10905" w:rsidRPr="00B10905" w14:paraId="09986436" w14:textId="77777777" w:rsidTr="00B10905">
        <w:trPr>
          <w:trHeight w:val="227"/>
        </w:trPr>
        <w:tc>
          <w:tcPr>
            <w:tcW w:w="2960" w:type="dxa"/>
            <w:tcBorders>
              <w:top w:val="nil"/>
              <w:left w:val="nil"/>
              <w:bottom w:val="nil"/>
              <w:right w:val="nil"/>
            </w:tcBorders>
            <w:shd w:val="clear" w:color="auto" w:fill="auto"/>
            <w:noWrap/>
            <w:vAlign w:val="bottom"/>
            <w:hideMark/>
          </w:tcPr>
          <w:p w14:paraId="175791F1"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Leeds</w:t>
            </w:r>
          </w:p>
        </w:tc>
        <w:tc>
          <w:tcPr>
            <w:tcW w:w="1280" w:type="dxa"/>
            <w:tcBorders>
              <w:top w:val="nil"/>
              <w:left w:val="nil"/>
              <w:bottom w:val="nil"/>
              <w:right w:val="nil"/>
            </w:tcBorders>
            <w:shd w:val="clear" w:color="auto" w:fill="auto"/>
            <w:noWrap/>
            <w:vAlign w:val="bottom"/>
            <w:hideMark/>
          </w:tcPr>
          <w:p w14:paraId="15868A5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0.34</w:t>
            </w:r>
          </w:p>
        </w:tc>
        <w:tc>
          <w:tcPr>
            <w:tcW w:w="1040" w:type="dxa"/>
            <w:tcBorders>
              <w:top w:val="nil"/>
              <w:left w:val="nil"/>
              <w:bottom w:val="nil"/>
              <w:right w:val="nil"/>
            </w:tcBorders>
            <w:shd w:val="clear" w:color="auto" w:fill="auto"/>
            <w:noWrap/>
            <w:vAlign w:val="bottom"/>
            <w:hideMark/>
          </w:tcPr>
          <w:p w14:paraId="65750F0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0.25</w:t>
            </w:r>
          </w:p>
        </w:tc>
        <w:tc>
          <w:tcPr>
            <w:tcW w:w="1220" w:type="dxa"/>
            <w:tcBorders>
              <w:top w:val="nil"/>
              <w:left w:val="nil"/>
              <w:bottom w:val="nil"/>
              <w:right w:val="single" w:sz="4" w:space="0" w:color="auto"/>
            </w:tcBorders>
            <w:shd w:val="clear" w:color="auto" w:fill="auto"/>
            <w:noWrap/>
            <w:vAlign w:val="bottom"/>
            <w:hideMark/>
          </w:tcPr>
          <w:p w14:paraId="56CD817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160" w:type="dxa"/>
            <w:tcBorders>
              <w:top w:val="nil"/>
              <w:left w:val="nil"/>
              <w:bottom w:val="nil"/>
              <w:right w:val="nil"/>
            </w:tcBorders>
            <w:shd w:val="clear" w:color="auto" w:fill="auto"/>
            <w:noWrap/>
            <w:vAlign w:val="bottom"/>
            <w:hideMark/>
          </w:tcPr>
          <w:p w14:paraId="24EB8AF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0.20</w:t>
            </w:r>
          </w:p>
        </w:tc>
        <w:tc>
          <w:tcPr>
            <w:tcW w:w="1100" w:type="dxa"/>
            <w:tcBorders>
              <w:top w:val="nil"/>
              <w:left w:val="nil"/>
              <w:bottom w:val="nil"/>
              <w:right w:val="nil"/>
            </w:tcBorders>
            <w:shd w:val="clear" w:color="auto" w:fill="auto"/>
            <w:noWrap/>
            <w:vAlign w:val="bottom"/>
            <w:hideMark/>
          </w:tcPr>
          <w:p w14:paraId="7B3FFBE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0.18</w:t>
            </w:r>
          </w:p>
        </w:tc>
        <w:tc>
          <w:tcPr>
            <w:tcW w:w="1200" w:type="dxa"/>
            <w:tcBorders>
              <w:top w:val="nil"/>
              <w:left w:val="nil"/>
              <w:bottom w:val="nil"/>
              <w:right w:val="single" w:sz="4" w:space="0" w:color="auto"/>
            </w:tcBorders>
            <w:shd w:val="clear" w:color="auto" w:fill="auto"/>
            <w:noWrap/>
            <w:vAlign w:val="bottom"/>
            <w:hideMark/>
          </w:tcPr>
          <w:p w14:paraId="60B0A22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220" w:type="dxa"/>
            <w:tcBorders>
              <w:top w:val="nil"/>
              <w:left w:val="nil"/>
              <w:bottom w:val="nil"/>
              <w:right w:val="nil"/>
            </w:tcBorders>
            <w:shd w:val="clear" w:color="auto" w:fill="auto"/>
            <w:noWrap/>
            <w:vAlign w:val="bottom"/>
            <w:hideMark/>
          </w:tcPr>
          <w:p w14:paraId="7349206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0.41</w:t>
            </w:r>
          </w:p>
        </w:tc>
        <w:tc>
          <w:tcPr>
            <w:tcW w:w="1040" w:type="dxa"/>
            <w:tcBorders>
              <w:top w:val="nil"/>
              <w:left w:val="nil"/>
              <w:bottom w:val="nil"/>
              <w:right w:val="nil"/>
            </w:tcBorders>
            <w:shd w:val="clear" w:color="auto" w:fill="auto"/>
            <w:noWrap/>
            <w:vAlign w:val="bottom"/>
            <w:hideMark/>
          </w:tcPr>
          <w:p w14:paraId="576D341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0.39</w:t>
            </w:r>
          </w:p>
        </w:tc>
        <w:tc>
          <w:tcPr>
            <w:tcW w:w="1160" w:type="dxa"/>
            <w:tcBorders>
              <w:top w:val="nil"/>
              <w:left w:val="nil"/>
              <w:bottom w:val="nil"/>
              <w:right w:val="nil"/>
            </w:tcBorders>
            <w:shd w:val="clear" w:color="auto" w:fill="auto"/>
            <w:noWrap/>
            <w:vAlign w:val="bottom"/>
            <w:hideMark/>
          </w:tcPr>
          <w:p w14:paraId="1374F99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r>
      <w:tr w:rsidR="00B10905" w:rsidRPr="00B10905" w14:paraId="55DD3E6E" w14:textId="77777777" w:rsidTr="00B10905">
        <w:trPr>
          <w:trHeight w:val="227"/>
        </w:trPr>
        <w:tc>
          <w:tcPr>
            <w:tcW w:w="2960" w:type="dxa"/>
            <w:tcBorders>
              <w:top w:val="nil"/>
              <w:left w:val="nil"/>
              <w:bottom w:val="nil"/>
              <w:right w:val="nil"/>
            </w:tcBorders>
            <w:shd w:val="clear" w:color="auto" w:fill="auto"/>
            <w:noWrap/>
            <w:vAlign w:val="bottom"/>
            <w:hideMark/>
          </w:tcPr>
          <w:p w14:paraId="3649283C"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Bristol</w:t>
            </w:r>
          </w:p>
        </w:tc>
        <w:tc>
          <w:tcPr>
            <w:tcW w:w="1280" w:type="dxa"/>
            <w:tcBorders>
              <w:top w:val="nil"/>
              <w:left w:val="nil"/>
              <w:bottom w:val="nil"/>
              <w:right w:val="nil"/>
            </w:tcBorders>
            <w:shd w:val="clear" w:color="auto" w:fill="auto"/>
            <w:noWrap/>
            <w:vAlign w:val="bottom"/>
            <w:hideMark/>
          </w:tcPr>
          <w:p w14:paraId="2F995D9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0.21</w:t>
            </w:r>
          </w:p>
        </w:tc>
        <w:tc>
          <w:tcPr>
            <w:tcW w:w="1040" w:type="dxa"/>
            <w:tcBorders>
              <w:top w:val="nil"/>
              <w:left w:val="nil"/>
              <w:bottom w:val="nil"/>
              <w:right w:val="nil"/>
            </w:tcBorders>
            <w:shd w:val="clear" w:color="auto" w:fill="auto"/>
            <w:noWrap/>
            <w:vAlign w:val="bottom"/>
            <w:hideMark/>
          </w:tcPr>
          <w:p w14:paraId="29A9256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20" w:type="dxa"/>
            <w:tcBorders>
              <w:top w:val="nil"/>
              <w:left w:val="nil"/>
              <w:bottom w:val="nil"/>
              <w:right w:val="single" w:sz="4" w:space="0" w:color="auto"/>
            </w:tcBorders>
            <w:shd w:val="clear" w:color="auto" w:fill="auto"/>
            <w:noWrap/>
            <w:vAlign w:val="bottom"/>
            <w:hideMark/>
          </w:tcPr>
          <w:p w14:paraId="590BCFC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-0.06</w:t>
            </w:r>
          </w:p>
        </w:tc>
        <w:tc>
          <w:tcPr>
            <w:tcW w:w="1160" w:type="dxa"/>
            <w:tcBorders>
              <w:top w:val="nil"/>
              <w:left w:val="nil"/>
              <w:bottom w:val="nil"/>
              <w:right w:val="nil"/>
            </w:tcBorders>
            <w:shd w:val="clear" w:color="auto" w:fill="auto"/>
            <w:noWrap/>
            <w:vAlign w:val="bottom"/>
            <w:hideMark/>
          </w:tcPr>
          <w:p w14:paraId="352FFC4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100" w:type="dxa"/>
            <w:tcBorders>
              <w:top w:val="nil"/>
              <w:left w:val="nil"/>
              <w:bottom w:val="nil"/>
              <w:right w:val="nil"/>
            </w:tcBorders>
            <w:shd w:val="clear" w:color="auto" w:fill="auto"/>
            <w:noWrap/>
            <w:vAlign w:val="bottom"/>
            <w:hideMark/>
          </w:tcPr>
          <w:p w14:paraId="0CEF40D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200" w:type="dxa"/>
            <w:tcBorders>
              <w:top w:val="nil"/>
              <w:left w:val="nil"/>
              <w:bottom w:val="nil"/>
              <w:right w:val="single" w:sz="4" w:space="0" w:color="auto"/>
            </w:tcBorders>
            <w:shd w:val="clear" w:color="auto" w:fill="auto"/>
            <w:noWrap/>
            <w:vAlign w:val="bottom"/>
            <w:hideMark/>
          </w:tcPr>
          <w:p w14:paraId="5196246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08008AF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0.38</w:t>
            </w:r>
          </w:p>
        </w:tc>
        <w:tc>
          <w:tcPr>
            <w:tcW w:w="1040" w:type="dxa"/>
            <w:tcBorders>
              <w:top w:val="nil"/>
              <w:left w:val="nil"/>
              <w:bottom w:val="nil"/>
              <w:right w:val="nil"/>
            </w:tcBorders>
            <w:shd w:val="clear" w:color="auto" w:fill="auto"/>
            <w:noWrap/>
            <w:vAlign w:val="bottom"/>
            <w:hideMark/>
          </w:tcPr>
          <w:p w14:paraId="17E115D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0.35</w:t>
            </w:r>
          </w:p>
        </w:tc>
        <w:tc>
          <w:tcPr>
            <w:tcW w:w="1160" w:type="dxa"/>
            <w:tcBorders>
              <w:top w:val="nil"/>
              <w:left w:val="nil"/>
              <w:bottom w:val="nil"/>
              <w:right w:val="nil"/>
            </w:tcBorders>
            <w:shd w:val="clear" w:color="auto" w:fill="auto"/>
            <w:noWrap/>
            <w:vAlign w:val="bottom"/>
            <w:hideMark/>
          </w:tcPr>
          <w:p w14:paraId="3110356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r>
      <w:tr w:rsidR="00B10905" w:rsidRPr="00B10905" w14:paraId="53201FD0" w14:textId="77777777" w:rsidTr="00B10905">
        <w:trPr>
          <w:trHeight w:val="227"/>
        </w:trPr>
        <w:tc>
          <w:tcPr>
            <w:tcW w:w="2960" w:type="dxa"/>
            <w:tcBorders>
              <w:top w:val="nil"/>
              <w:left w:val="nil"/>
              <w:bottom w:val="nil"/>
              <w:right w:val="nil"/>
            </w:tcBorders>
            <w:shd w:val="clear" w:color="auto" w:fill="auto"/>
            <w:noWrap/>
            <w:vAlign w:val="bottom"/>
            <w:hideMark/>
          </w:tcPr>
          <w:p w14:paraId="23B0DA87"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Nottingham</w:t>
            </w:r>
          </w:p>
        </w:tc>
        <w:tc>
          <w:tcPr>
            <w:tcW w:w="1280" w:type="dxa"/>
            <w:tcBorders>
              <w:top w:val="nil"/>
              <w:left w:val="nil"/>
              <w:bottom w:val="nil"/>
              <w:right w:val="nil"/>
            </w:tcBorders>
            <w:shd w:val="clear" w:color="auto" w:fill="auto"/>
            <w:noWrap/>
            <w:vAlign w:val="bottom"/>
            <w:hideMark/>
          </w:tcPr>
          <w:p w14:paraId="52BC3B5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040" w:type="dxa"/>
            <w:tcBorders>
              <w:top w:val="nil"/>
              <w:left w:val="nil"/>
              <w:bottom w:val="nil"/>
              <w:right w:val="nil"/>
            </w:tcBorders>
            <w:shd w:val="clear" w:color="auto" w:fill="auto"/>
            <w:noWrap/>
            <w:vAlign w:val="bottom"/>
            <w:hideMark/>
          </w:tcPr>
          <w:p w14:paraId="1A3D71B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0.10</w:t>
            </w:r>
          </w:p>
        </w:tc>
        <w:tc>
          <w:tcPr>
            <w:tcW w:w="1220" w:type="dxa"/>
            <w:tcBorders>
              <w:top w:val="nil"/>
              <w:left w:val="nil"/>
              <w:bottom w:val="nil"/>
              <w:right w:val="single" w:sz="4" w:space="0" w:color="auto"/>
            </w:tcBorders>
            <w:shd w:val="clear" w:color="auto" w:fill="auto"/>
            <w:noWrap/>
            <w:vAlign w:val="bottom"/>
            <w:hideMark/>
          </w:tcPr>
          <w:p w14:paraId="423F5B2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-0.09</w:t>
            </w:r>
          </w:p>
        </w:tc>
        <w:tc>
          <w:tcPr>
            <w:tcW w:w="1160" w:type="dxa"/>
            <w:tcBorders>
              <w:top w:val="nil"/>
              <w:left w:val="nil"/>
              <w:bottom w:val="nil"/>
              <w:right w:val="nil"/>
            </w:tcBorders>
            <w:shd w:val="clear" w:color="auto" w:fill="auto"/>
            <w:noWrap/>
            <w:vAlign w:val="bottom"/>
            <w:hideMark/>
          </w:tcPr>
          <w:p w14:paraId="1398EEC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0.21</w:t>
            </w:r>
          </w:p>
        </w:tc>
        <w:tc>
          <w:tcPr>
            <w:tcW w:w="1100" w:type="dxa"/>
            <w:tcBorders>
              <w:top w:val="nil"/>
              <w:left w:val="nil"/>
              <w:bottom w:val="nil"/>
              <w:right w:val="nil"/>
            </w:tcBorders>
            <w:shd w:val="clear" w:color="auto" w:fill="auto"/>
            <w:noWrap/>
            <w:vAlign w:val="bottom"/>
            <w:hideMark/>
          </w:tcPr>
          <w:p w14:paraId="6D0D8C6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200" w:type="dxa"/>
            <w:tcBorders>
              <w:top w:val="nil"/>
              <w:left w:val="nil"/>
              <w:bottom w:val="nil"/>
              <w:right w:val="single" w:sz="4" w:space="0" w:color="auto"/>
            </w:tcBorders>
            <w:shd w:val="clear" w:color="auto" w:fill="auto"/>
            <w:noWrap/>
            <w:vAlign w:val="bottom"/>
            <w:hideMark/>
          </w:tcPr>
          <w:p w14:paraId="3BCF4CA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c>
          <w:tcPr>
            <w:tcW w:w="1220" w:type="dxa"/>
            <w:tcBorders>
              <w:top w:val="nil"/>
              <w:left w:val="nil"/>
              <w:bottom w:val="nil"/>
              <w:right w:val="nil"/>
            </w:tcBorders>
            <w:shd w:val="clear" w:color="auto" w:fill="auto"/>
            <w:noWrap/>
            <w:vAlign w:val="bottom"/>
            <w:hideMark/>
          </w:tcPr>
          <w:p w14:paraId="1ABBFC8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0.38</w:t>
            </w:r>
          </w:p>
        </w:tc>
        <w:tc>
          <w:tcPr>
            <w:tcW w:w="1040" w:type="dxa"/>
            <w:tcBorders>
              <w:top w:val="nil"/>
              <w:left w:val="nil"/>
              <w:bottom w:val="nil"/>
              <w:right w:val="nil"/>
            </w:tcBorders>
            <w:shd w:val="clear" w:color="auto" w:fill="auto"/>
            <w:noWrap/>
            <w:vAlign w:val="bottom"/>
            <w:hideMark/>
          </w:tcPr>
          <w:p w14:paraId="38D3B5C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0.34</w:t>
            </w:r>
          </w:p>
        </w:tc>
        <w:tc>
          <w:tcPr>
            <w:tcW w:w="1160" w:type="dxa"/>
            <w:tcBorders>
              <w:top w:val="nil"/>
              <w:left w:val="nil"/>
              <w:bottom w:val="nil"/>
              <w:right w:val="nil"/>
            </w:tcBorders>
            <w:shd w:val="clear" w:color="auto" w:fill="auto"/>
            <w:noWrap/>
            <w:vAlign w:val="bottom"/>
            <w:hideMark/>
          </w:tcPr>
          <w:p w14:paraId="2CF1CBB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r>
      <w:tr w:rsidR="00B10905" w:rsidRPr="00B10905" w14:paraId="6EB51E50" w14:textId="77777777" w:rsidTr="00B10905">
        <w:trPr>
          <w:trHeight w:val="227"/>
        </w:trPr>
        <w:tc>
          <w:tcPr>
            <w:tcW w:w="2960" w:type="dxa"/>
            <w:tcBorders>
              <w:top w:val="nil"/>
              <w:left w:val="nil"/>
              <w:bottom w:val="nil"/>
              <w:right w:val="nil"/>
            </w:tcBorders>
            <w:shd w:val="clear" w:color="auto" w:fill="auto"/>
            <w:noWrap/>
            <w:vAlign w:val="bottom"/>
            <w:hideMark/>
          </w:tcPr>
          <w:p w14:paraId="12715897" w14:textId="77777777" w:rsidR="00B10905" w:rsidRPr="00B10905" w:rsidRDefault="00B10905" w:rsidP="00B10905">
            <w:pPr>
              <w:spacing w:after="0" w:line="240" w:lineRule="auto"/>
              <w:rPr>
                <w:rFonts w:ascii="Calibri" w:eastAsia="Times New Roman" w:hAnsi="Calibri" w:cs="Times New Roman"/>
                <w:b/>
                <w:bCs/>
                <w:i/>
                <w:iCs/>
                <w:color w:val="000000"/>
                <w:sz w:val="20"/>
                <w:szCs w:val="20"/>
                <w:lang w:eastAsia="en-GB"/>
              </w:rPr>
            </w:pPr>
            <w:r w:rsidRPr="00B10905">
              <w:rPr>
                <w:rFonts w:ascii="Calibri" w:eastAsia="Times New Roman" w:hAnsi="Calibri" w:cs="Times New Roman"/>
                <w:b/>
                <w:bCs/>
                <w:i/>
                <w:iCs/>
                <w:color w:val="000000"/>
                <w:sz w:val="20"/>
                <w:szCs w:val="20"/>
                <w:lang w:eastAsia="en-GB"/>
              </w:rPr>
              <w:t>Smaller monocentric</w:t>
            </w:r>
          </w:p>
        </w:tc>
        <w:tc>
          <w:tcPr>
            <w:tcW w:w="1280" w:type="dxa"/>
            <w:tcBorders>
              <w:top w:val="nil"/>
              <w:left w:val="nil"/>
              <w:bottom w:val="nil"/>
              <w:right w:val="nil"/>
            </w:tcBorders>
            <w:shd w:val="clear" w:color="auto" w:fill="auto"/>
            <w:noWrap/>
            <w:vAlign w:val="bottom"/>
            <w:hideMark/>
          </w:tcPr>
          <w:p w14:paraId="21604D2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067CC92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220" w:type="dxa"/>
            <w:tcBorders>
              <w:top w:val="nil"/>
              <w:left w:val="nil"/>
              <w:bottom w:val="nil"/>
              <w:right w:val="single" w:sz="4" w:space="0" w:color="auto"/>
            </w:tcBorders>
            <w:shd w:val="clear" w:color="auto" w:fill="auto"/>
            <w:noWrap/>
            <w:vAlign w:val="bottom"/>
            <w:hideMark/>
          </w:tcPr>
          <w:p w14:paraId="7C3CC96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 </w:t>
            </w:r>
          </w:p>
        </w:tc>
        <w:tc>
          <w:tcPr>
            <w:tcW w:w="1160" w:type="dxa"/>
            <w:tcBorders>
              <w:top w:val="nil"/>
              <w:left w:val="nil"/>
              <w:bottom w:val="nil"/>
              <w:right w:val="nil"/>
            </w:tcBorders>
            <w:shd w:val="clear" w:color="auto" w:fill="auto"/>
            <w:noWrap/>
            <w:vAlign w:val="bottom"/>
            <w:hideMark/>
          </w:tcPr>
          <w:p w14:paraId="4307937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100" w:type="dxa"/>
            <w:tcBorders>
              <w:top w:val="nil"/>
              <w:left w:val="nil"/>
              <w:bottom w:val="nil"/>
              <w:right w:val="nil"/>
            </w:tcBorders>
            <w:shd w:val="clear" w:color="auto" w:fill="auto"/>
            <w:noWrap/>
            <w:vAlign w:val="bottom"/>
            <w:hideMark/>
          </w:tcPr>
          <w:p w14:paraId="14B2143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200" w:type="dxa"/>
            <w:tcBorders>
              <w:top w:val="nil"/>
              <w:left w:val="nil"/>
              <w:bottom w:val="nil"/>
              <w:right w:val="single" w:sz="4" w:space="0" w:color="auto"/>
            </w:tcBorders>
            <w:shd w:val="clear" w:color="auto" w:fill="auto"/>
            <w:noWrap/>
            <w:vAlign w:val="bottom"/>
            <w:hideMark/>
          </w:tcPr>
          <w:p w14:paraId="0EBECB8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 </w:t>
            </w:r>
          </w:p>
        </w:tc>
        <w:tc>
          <w:tcPr>
            <w:tcW w:w="1220" w:type="dxa"/>
            <w:tcBorders>
              <w:top w:val="nil"/>
              <w:left w:val="nil"/>
              <w:bottom w:val="nil"/>
              <w:right w:val="nil"/>
            </w:tcBorders>
            <w:shd w:val="clear" w:color="auto" w:fill="auto"/>
            <w:noWrap/>
            <w:vAlign w:val="bottom"/>
            <w:hideMark/>
          </w:tcPr>
          <w:p w14:paraId="4893382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52DD69B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160" w:type="dxa"/>
            <w:tcBorders>
              <w:top w:val="nil"/>
              <w:left w:val="nil"/>
              <w:bottom w:val="nil"/>
              <w:right w:val="nil"/>
            </w:tcBorders>
            <w:shd w:val="clear" w:color="auto" w:fill="auto"/>
            <w:noWrap/>
            <w:vAlign w:val="bottom"/>
            <w:hideMark/>
          </w:tcPr>
          <w:p w14:paraId="132E350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r>
      <w:tr w:rsidR="00B10905" w:rsidRPr="00B10905" w14:paraId="5D324D6A" w14:textId="77777777" w:rsidTr="00B10905">
        <w:trPr>
          <w:trHeight w:val="227"/>
        </w:trPr>
        <w:tc>
          <w:tcPr>
            <w:tcW w:w="2960" w:type="dxa"/>
            <w:tcBorders>
              <w:top w:val="nil"/>
              <w:left w:val="nil"/>
              <w:bottom w:val="nil"/>
              <w:right w:val="nil"/>
            </w:tcBorders>
            <w:shd w:val="clear" w:color="auto" w:fill="auto"/>
            <w:noWrap/>
            <w:vAlign w:val="bottom"/>
            <w:hideMark/>
          </w:tcPr>
          <w:p w14:paraId="3558DBEC"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Edinburgh</w:t>
            </w:r>
          </w:p>
        </w:tc>
        <w:tc>
          <w:tcPr>
            <w:tcW w:w="1280" w:type="dxa"/>
            <w:tcBorders>
              <w:top w:val="nil"/>
              <w:left w:val="nil"/>
              <w:bottom w:val="nil"/>
              <w:right w:val="nil"/>
            </w:tcBorders>
            <w:shd w:val="clear" w:color="auto" w:fill="auto"/>
            <w:noWrap/>
            <w:vAlign w:val="bottom"/>
            <w:hideMark/>
          </w:tcPr>
          <w:p w14:paraId="2CF9C62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040" w:type="dxa"/>
            <w:tcBorders>
              <w:top w:val="nil"/>
              <w:left w:val="nil"/>
              <w:bottom w:val="nil"/>
              <w:right w:val="nil"/>
            </w:tcBorders>
            <w:shd w:val="clear" w:color="auto" w:fill="auto"/>
            <w:noWrap/>
            <w:vAlign w:val="bottom"/>
            <w:hideMark/>
          </w:tcPr>
          <w:p w14:paraId="053287D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220" w:type="dxa"/>
            <w:tcBorders>
              <w:top w:val="nil"/>
              <w:left w:val="nil"/>
              <w:bottom w:val="nil"/>
              <w:right w:val="single" w:sz="4" w:space="0" w:color="auto"/>
            </w:tcBorders>
            <w:shd w:val="clear" w:color="auto" w:fill="auto"/>
            <w:noWrap/>
            <w:vAlign w:val="bottom"/>
            <w:hideMark/>
          </w:tcPr>
          <w:p w14:paraId="7E9281F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160" w:type="dxa"/>
            <w:tcBorders>
              <w:top w:val="nil"/>
              <w:left w:val="nil"/>
              <w:bottom w:val="nil"/>
              <w:right w:val="nil"/>
            </w:tcBorders>
            <w:shd w:val="clear" w:color="auto" w:fill="auto"/>
            <w:noWrap/>
            <w:vAlign w:val="bottom"/>
            <w:hideMark/>
          </w:tcPr>
          <w:p w14:paraId="5590134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100" w:type="dxa"/>
            <w:tcBorders>
              <w:top w:val="nil"/>
              <w:left w:val="nil"/>
              <w:bottom w:val="nil"/>
              <w:right w:val="nil"/>
            </w:tcBorders>
            <w:shd w:val="clear" w:color="auto" w:fill="auto"/>
            <w:noWrap/>
            <w:vAlign w:val="bottom"/>
            <w:hideMark/>
          </w:tcPr>
          <w:p w14:paraId="133F85A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0.11</w:t>
            </w:r>
          </w:p>
        </w:tc>
        <w:tc>
          <w:tcPr>
            <w:tcW w:w="1200" w:type="dxa"/>
            <w:tcBorders>
              <w:top w:val="nil"/>
              <w:left w:val="nil"/>
              <w:bottom w:val="nil"/>
              <w:right w:val="single" w:sz="4" w:space="0" w:color="auto"/>
            </w:tcBorders>
            <w:shd w:val="clear" w:color="auto" w:fill="auto"/>
            <w:noWrap/>
            <w:vAlign w:val="bottom"/>
            <w:hideMark/>
          </w:tcPr>
          <w:p w14:paraId="06F6ED6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c>
          <w:tcPr>
            <w:tcW w:w="1220" w:type="dxa"/>
            <w:tcBorders>
              <w:top w:val="nil"/>
              <w:left w:val="nil"/>
              <w:bottom w:val="nil"/>
              <w:right w:val="nil"/>
            </w:tcBorders>
            <w:shd w:val="clear" w:color="auto" w:fill="auto"/>
            <w:noWrap/>
            <w:vAlign w:val="bottom"/>
            <w:hideMark/>
          </w:tcPr>
          <w:p w14:paraId="49FE2F7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0.38</w:t>
            </w:r>
          </w:p>
        </w:tc>
        <w:tc>
          <w:tcPr>
            <w:tcW w:w="1040" w:type="dxa"/>
            <w:tcBorders>
              <w:top w:val="nil"/>
              <w:left w:val="nil"/>
              <w:bottom w:val="nil"/>
              <w:right w:val="nil"/>
            </w:tcBorders>
            <w:shd w:val="clear" w:color="auto" w:fill="auto"/>
            <w:noWrap/>
            <w:vAlign w:val="bottom"/>
            <w:hideMark/>
          </w:tcPr>
          <w:p w14:paraId="376F675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r w:rsidRPr="00B10905">
              <w:rPr>
                <w:rFonts w:ascii="Calibri" w:eastAsia="Times New Roman" w:hAnsi="Calibri" w:cs="Times New Roman"/>
                <w:color w:val="000000"/>
                <w:sz w:val="20"/>
                <w:szCs w:val="20"/>
                <w:vertAlign w:val="superscript"/>
                <w:lang w:eastAsia="en-GB"/>
              </w:rPr>
              <w:t>1</w:t>
            </w:r>
          </w:p>
        </w:tc>
        <w:tc>
          <w:tcPr>
            <w:tcW w:w="1160" w:type="dxa"/>
            <w:tcBorders>
              <w:top w:val="nil"/>
              <w:left w:val="nil"/>
              <w:bottom w:val="nil"/>
              <w:right w:val="nil"/>
            </w:tcBorders>
            <w:shd w:val="clear" w:color="auto" w:fill="auto"/>
            <w:noWrap/>
            <w:vAlign w:val="bottom"/>
            <w:hideMark/>
          </w:tcPr>
          <w:p w14:paraId="47DBFAD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-0.07</w:t>
            </w:r>
          </w:p>
        </w:tc>
      </w:tr>
      <w:tr w:rsidR="00B10905" w:rsidRPr="00B10905" w14:paraId="7F0BE1DB" w14:textId="77777777" w:rsidTr="00B10905">
        <w:trPr>
          <w:trHeight w:val="227"/>
        </w:trPr>
        <w:tc>
          <w:tcPr>
            <w:tcW w:w="2960" w:type="dxa"/>
            <w:tcBorders>
              <w:top w:val="nil"/>
              <w:left w:val="nil"/>
              <w:bottom w:val="nil"/>
              <w:right w:val="nil"/>
            </w:tcBorders>
            <w:shd w:val="clear" w:color="auto" w:fill="auto"/>
            <w:noWrap/>
            <w:vAlign w:val="bottom"/>
            <w:hideMark/>
          </w:tcPr>
          <w:p w14:paraId="6DD0B066"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Southampton</w:t>
            </w:r>
          </w:p>
        </w:tc>
        <w:tc>
          <w:tcPr>
            <w:tcW w:w="1280" w:type="dxa"/>
            <w:tcBorders>
              <w:top w:val="nil"/>
              <w:left w:val="nil"/>
              <w:bottom w:val="nil"/>
              <w:right w:val="nil"/>
            </w:tcBorders>
            <w:shd w:val="clear" w:color="auto" w:fill="auto"/>
            <w:noWrap/>
            <w:vAlign w:val="bottom"/>
            <w:hideMark/>
          </w:tcPr>
          <w:p w14:paraId="7A0C318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0.26</w:t>
            </w:r>
          </w:p>
        </w:tc>
        <w:tc>
          <w:tcPr>
            <w:tcW w:w="1040" w:type="dxa"/>
            <w:tcBorders>
              <w:top w:val="nil"/>
              <w:left w:val="nil"/>
              <w:bottom w:val="nil"/>
              <w:right w:val="nil"/>
            </w:tcBorders>
            <w:shd w:val="clear" w:color="auto" w:fill="auto"/>
            <w:noWrap/>
            <w:vAlign w:val="bottom"/>
            <w:hideMark/>
          </w:tcPr>
          <w:p w14:paraId="40D557F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0.21</w:t>
            </w:r>
          </w:p>
        </w:tc>
        <w:tc>
          <w:tcPr>
            <w:tcW w:w="1220" w:type="dxa"/>
            <w:tcBorders>
              <w:top w:val="nil"/>
              <w:left w:val="nil"/>
              <w:bottom w:val="nil"/>
              <w:right w:val="single" w:sz="4" w:space="0" w:color="auto"/>
            </w:tcBorders>
            <w:shd w:val="clear" w:color="auto" w:fill="auto"/>
            <w:noWrap/>
            <w:vAlign w:val="bottom"/>
            <w:hideMark/>
          </w:tcPr>
          <w:p w14:paraId="539CA10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160" w:type="dxa"/>
            <w:tcBorders>
              <w:top w:val="nil"/>
              <w:left w:val="nil"/>
              <w:bottom w:val="nil"/>
              <w:right w:val="nil"/>
            </w:tcBorders>
            <w:shd w:val="clear" w:color="auto" w:fill="auto"/>
            <w:noWrap/>
            <w:vAlign w:val="bottom"/>
            <w:hideMark/>
          </w:tcPr>
          <w:p w14:paraId="3ADA84E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0.24</w:t>
            </w:r>
          </w:p>
        </w:tc>
        <w:tc>
          <w:tcPr>
            <w:tcW w:w="1100" w:type="dxa"/>
            <w:tcBorders>
              <w:top w:val="nil"/>
              <w:left w:val="nil"/>
              <w:bottom w:val="nil"/>
              <w:right w:val="nil"/>
            </w:tcBorders>
            <w:shd w:val="clear" w:color="auto" w:fill="auto"/>
            <w:noWrap/>
            <w:vAlign w:val="bottom"/>
            <w:hideMark/>
          </w:tcPr>
          <w:p w14:paraId="6C285E7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0.21</w:t>
            </w:r>
          </w:p>
        </w:tc>
        <w:tc>
          <w:tcPr>
            <w:tcW w:w="1200" w:type="dxa"/>
            <w:tcBorders>
              <w:top w:val="nil"/>
              <w:left w:val="nil"/>
              <w:bottom w:val="nil"/>
              <w:right w:val="single" w:sz="4" w:space="0" w:color="auto"/>
            </w:tcBorders>
            <w:shd w:val="clear" w:color="auto" w:fill="auto"/>
            <w:noWrap/>
            <w:vAlign w:val="bottom"/>
            <w:hideMark/>
          </w:tcPr>
          <w:p w14:paraId="63BCD3F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220" w:type="dxa"/>
            <w:tcBorders>
              <w:top w:val="nil"/>
              <w:left w:val="nil"/>
              <w:bottom w:val="nil"/>
              <w:right w:val="nil"/>
            </w:tcBorders>
            <w:shd w:val="clear" w:color="auto" w:fill="auto"/>
            <w:noWrap/>
            <w:vAlign w:val="bottom"/>
            <w:hideMark/>
          </w:tcPr>
          <w:p w14:paraId="5E1BC72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0.36</w:t>
            </w:r>
          </w:p>
        </w:tc>
        <w:tc>
          <w:tcPr>
            <w:tcW w:w="1040" w:type="dxa"/>
            <w:tcBorders>
              <w:top w:val="nil"/>
              <w:left w:val="nil"/>
              <w:bottom w:val="nil"/>
              <w:right w:val="nil"/>
            </w:tcBorders>
            <w:shd w:val="clear" w:color="auto" w:fill="auto"/>
            <w:noWrap/>
            <w:vAlign w:val="bottom"/>
            <w:hideMark/>
          </w:tcPr>
          <w:p w14:paraId="6AB3EDA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0.33</w:t>
            </w:r>
          </w:p>
        </w:tc>
        <w:tc>
          <w:tcPr>
            <w:tcW w:w="1160" w:type="dxa"/>
            <w:tcBorders>
              <w:top w:val="nil"/>
              <w:left w:val="nil"/>
              <w:bottom w:val="nil"/>
              <w:right w:val="nil"/>
            </w:tcBorders>
            <w:shd w:val="clear" w:color="auto" w:fill="auto"/>
            <w:noWrap/>
            <w:vAlign w:val="bottom"/>
            <w:hideMark/>
          </w:tcPr>
          <w:p w14:paraId="13B0C1E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243E8156" w14:textId="77777777" w:rsidTr="00B10905">
        <w:trPr>
          <w:trHeight w:val="227"/>
        </w:trPr>
        <w:tc>
          <w:tcPr>
            <w:tcW w:w="2960" w:type="dxa"/>
            <w:tcBorders>
              <w:top w:val="nil"/>
              <w:left w:val="nil"/>
              <w:bottom w:val="nil"/>
              <w:right w:val="nil"/>
            </w:tcBorders>
            <w:shd w:val="clear" w:color="auto" w:fill="auto"/>
            <w:noWrap/>
            <w:vAlign w:val="bottom"/>
            <w:hideMark/>
          </w:tcPr>
          <w:p w14:paraId="05E48313"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Crawley</w:t>
            </w:r>
          </w:p>
        </w:tc>
        <w:tc>
          <w:tcPr>
            <w:tcW w:w="1280" w:type="dxa"/>
            <w:tcBorders>
              <w:top w:val="nil"/>
              <w:left w:val="nil"/>
              <w:bottom w:val="nil"/>
              <w:right w:val="nil"/>
            </w:tcBorders>
            <w:shd w:val="clear" w:color="auto" w:fill="auto"/>
            <w:noWrap/>
            <w:vAlign w:val="bottom"/>
            <w:hideMark/>
          </w:tcPr>
          <w:p w14:paraId="2A8534C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0.10</w:t>
            </w:r>
          </w:p>
        </w:tc>
        <w:tc>
          <w:tcPr>
            <w:tcW w:w="1040" w:type="dxa"/>
            <w:tcBorders>
              <w:top w:val="nil"/>
              <w:left w:val="nil"/>
              <w:bottom w:val="nil"/>
              <w:right w:val="nil"/>
            </w:tcBorders>
            <w:shd w:val="clear" w:color="auto" w:fill="auto"/>
            <w:noWrap/>
            <w:vAlign w:val="bottom"/>
            <w:hideMark/>
          </w:tcPr>
          <w:p w14:paraId="5345F3E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0.12</w:t>
            </w:r>
          </w:p>
        </w:tc>
        <w:tc>
          <w:tcPr>
            <w:tcW w:w="1220" w:type="dxa"/>
            <w:tcBorders>
              <w:top w:val="nil"/>
              <w:left w:val="nil"/>
              <w:bottom w:val="nil"/>
              <w:right w:val="single" w:sz="4" w:space="0" w:color="auto"/>
            </w:tcBorders>
            <w:shd w:val="clear" w:color="auto" w:fill="auto"/>
            <w:noWrap/>
            <w:vAlign w:val="bottom"/>
            <w:hideMark/>
          </w:tcPr>
          <w:p w14:paraId="3DAAE7A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160" w:type="dxa"/>
            <w:tcBorders>
              <w:top w:val="nil"/>
              <w:left w:val="nil"/>
              <w:bottom w:val="nil"/>
              <w:right w:val="nil"/>
            </w:tcBorders>
            <w:shd w:val="clear" w:color="auto" w:fill="auto"/>
            <w:noWrap/>
            <w:vAlign w:val="bottom"/>
            <w:hideMark/>
          </w:tcPr>
          <w:p w14:paraId="6086638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100" w:type="dxa"/>
            <w:tcBorders>
              <w:top w:val="nil"/>
              <w:left w:val="nil"/>
              <w:bottom w:val="nil"/>
              <w:right w:val="nil"/>
            </w:tcBorders>
            <w:shd w:val="clear" w:color="auto" w:fill="auto"/>
            <w:noWrap/>
            <w:vAlign w:val="bottom"/>
            <w:hideMark/>
          </w:tcPr>
          <w:p w14:paraId="1EA5658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00" w:type="dxa"/>
            <w:tcBorders>
              <w:top w:val="nil"/>
              <w:left w:val="nil"/>
              <w:bottom w:val="nil"/>
              <w:right w:val="single" w:sz="4" w:space="0" w:color="auto"/>
            </w:tcBorders>
            <w:shd w:val="clear" w:color="auto" w:fill="auto"/>
            <w:noWrap/>
            <w:vAlign w:val="bottom"/>
            <w:hideMark/>
          </w:tcPr>
          <w:p w14:paraId="4A33941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37C5708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0.30</w:t>
            </w:r>
          </w:p>
        </w:tc>
        <w:tc>
          <w:tcPr>
            <w:tcW w:w="1040" w:type="dxa"/>
            <w:tcBorders>
              <w:top w:val="nil"/>
              <w:left w:val="nil"/>
              <w:bottom w:val="nil"/>
              <w:right w:val="nil"/>
            </w:tcBorders>
            <w:shd w:val="clear" w:color="auto" w:fill="auto"/>
            <w:noWrap/>
            <w:vAlign w:val="bottom"/>
            <w:hideMark/>
          </w:tcPr>
          <w:p w14:paraId="2C7BB98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0.26</w:t>
            </w:r>
          </w:p>
        </w:tc>
        <w:tc>
          <w:tcPr>
            <w:tcW w:w="1160" w:type="dxa"/>
            <w:tcBorders>
              <w:top w:val="nil"/>
              <w:left w:val="nil"/>
              <w:bottom w:val="nil"/>
              <w:right w:val="nil"/>
            </w:tcBorders>
            <w:shd w:val="clear" w:color="auto" w:fill="auto"/>
            <w:noWrap/>
            <w:vAlign w:val="bottom"/>
            <w:hideMark/>
          </w:tcPr>
          <w:p w14:paraId="21891D8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15C40523" w14:textId="77777777" w:rsidTr="00B10905">
        <w:trPr>
          <w:trHeight w:val="227"/>
        </w:trPr>
        <w:tc>
          <w:tcPr>
            <w:tcW w:w="2960" w:type="dxa"/>
            <w:tcBorders>
              <w:top w:val="nil"/>
              <w:left w:val="nil"/>
              <w:bottom w:val="nil"/>
              <w:right w:val="nil"/>
            </w:tcBorders>
            <w:shd w:val="clear" w:color="auto" w:fill="auto"/>
            <w:noWrap/>
            <w:vAlign w:val="bottom"/>
            <w:hideMark/>
          </w:tcPr>
          <w:p w14:paraId="0CF48A0D"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Medway</w:t>
            </w:r>
          </w:p>
        </w:tc>
        <w:tc>
          <w:tcPr>
            <w:tcW w:w="1280" w:type="dxa"/>
            <w:tcBorders>
              <w:top w:val="nil"/>
              <w:left w:val="nil"/>
              <w:bottom w:val="nil"/>
              <w:right w:val="nil"/>
            </w:tcBorders>
            <w:shd w:val="clear" w:color="auto" w:fill="auto"/>
            <w:noWrap/>
            <w:vAlign w:val="bottom"/>
            <w:hideMark/>
          </w:tcPr>
          <w:p w14:paraId="1C60C4F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0.07</w:t>
            </w:r>
          </w:p>
        </w:tc>
        <w:tc>
          <w:tcPr>
            <w:tcW w:w="1040" w:type="dxa"/>
            <w:tcBorders>
              <w:top w:val="nil"/>
              <w:left w:val="nil"/>
              <w:bottom w:val="nil"/>
              <w:right w:val="nil"/>
            </w:tcBorders>
            <w:shd w:val="clear" w:color="auto" w:fill="auto"/>
            <w:noWrap/>
            <w:vAlign w:val="bottom"/>
            <w:hideMark/>
          </w:tcPr>
          <w:p w14:paraId="477183C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220" w:type="dxa"/>
            <w:tcBorders>
              <w:top w:val="nil"/>
              <w:left w:val="nil"/>
              <w:bottom w:val="nil"/>
              <w:right w:val="single" w:sz="4" w:space="0" w:color="auto"/>
            </w:tcBorders>
            <w:shd w:val="clear" w:color="auto" w:fill="auto"/>
            <w:noWrap/>
            <w:vAlign w:val="bottom"/>
            <w:hideMark/>
          </w:tcPr>
          <w:p w14:paraId="68D89A9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160" w:type="dxa"/>
            <w:tcBorders>
              <w:top w:val="nil"/>
              <w:left w:val="nil"/>
              <w:bottom w:val="nil"/>
              <w:right w:val="nil"/>
            </w:tcBorders>
            <w:shd w:val="clear" w:color="auto" w:fill="auto"/>
            <w:noWrap/>
            <w:vAlign w:val="bottom"/>
            <w:hideMark/>
          </w:tcPr>
          <w:p w14:paraId="58B083E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100" w:type="dxa"/>
            <w:tcBorders>
              <w:top w:val="nil"/>
              <w:left w:val="nil"/>
              <w:bottom w:val="nil"/>
              <w:right w:val="nil"/>
            </w:tcBorders>
            <w:shd w:val="clear" w:color="auto" w:fill="auto"/>
            <w:noWrap/>
            <w:vAlign w:val="bottom"/>
            <w:hideMark/>
          </w:tcPr>
          <w:p w14:paraId="06C0187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00" w:type="dxa"/>
            <w:tcBorders>
              <w:top w:val="nil"/>
              <w:left w:val="nil"/>
              <w:bottom w:val="nil"/>
              <w:right w:val="single" w:sz="4" w:space="0" w:color="auto"/>
            </w:tcBorders>
            <w:shd w:val="clear" w:color="auto" w:fill="auto"/>
            <w:noWrap/>
            <w:vAlign w:val="bottom"/>
            <w:hideMark/>
          </w:tcPr>
          <w:p w14:paraId="1277833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220" w:type="dxa"/>
            <w:tcBorders>
              <w:top w:val="nil"/>
              <w:left w:val="nil"/>
              <w:bottom w:val="nil"/>
              <w:right w:val="nil"/>
            </w:tcBorders>
            <w:shd w:val="clear" w:color="auto" w:fill="auto"/>
            <w:noWrap/>
            <w:vAlign w:val="bottom"/>
            <w:hideMark/>
          </w:tcPr>
          <w:p w14:paraId="0DF2BE9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0.32</w:t>
            </w:r>
          </w:p>
        </w:tc>
        <w:tc>
          <w:tcPr>
            <w:tcW w:w="1040" w:type="dxa"/>
            <w:tcBorders>
              <w:top w:val="nil"/>
              <w:left w:val="nil"/>
              <w:bottom w:val="nil"/>
              <w:right w:val="nil"/>
            </w:tcBorders>
            <w:shd w:val="clear" w:color="auto" w:fill="auto"/>
            <w:noWrap/>
            <w:vAlign w:val="bottom"/>
            <w:hideMark/>
          </w:tcPr>
          <w:p w14:paraId="34864AE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0.30</w:t>
            </w:r>
          </w:p>
        </w:tc>
        <w:tc>
          <w:tcPr>
            <w:tcW w:w="1160" w:type="dxa"/>
            <w:tcBorders>
              <w:top w:val="nil"/>
              <w:left w:val="nil"/>
              <w:bottom w:val="nil"/>
              <w:right w:val="nil"/>
            </w:tcBorders>
            <w:shd w:val="clear" w:color="auto" w:fill="auto"/>
            <w:noWrap/>
            <w:vAlign w:val="bottom"/>
            <w:hideMark/>
          </w:tcPr>
          <w:p w14:paraId="1EF41B3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0567BD76" w14:textId="77777777" w:rsidTr="00B10905">
        <w:trPr>
          <w:trHeight w:val="227"/>
        </w:trPr>
        <w:tc>
          <w:tcPr>
            <w:tcW w:w="2960" w:type="dxa"/>
            <w:tcBorders>
              <w:top w:val="nil"/>
              <w:left w:val="nil"/>
              <w:bottom w:val="nil"/>
              <w:right w:val="nil"/>
            </w:tcBorders>
            <w:shd w:val="clear" w:color="auto" w:fill="auto"/>
            <w:noWrap/>
            <w:vAlign w:val="bottom"/>
            <w:hideMark/>
          </w:tcPr>
          <w:p w14:paraId="1C05DD7E"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Coventry</w:t>
            </w:r>
          </w:p>
        </w:tc>
        <w:tc>
          <w:tcPr>
            <w:tcW w:w="1280" w:type="dxa"/>
            <w:tcBorders>
              <w:top w:val="nil"/>
              <w:left w:val="nil"/>
              <w:bottom w:val="nil"/>
              <w:right w:val="nil"/>
            </w:tcBorders>
            <w:shd w:val="clear" w:color="auto" w:fill="auto"/>
            <w:noWrap/>
            <w:vAlign w:val="bottom"/>
            <w:hideMark/>
          </w:tcPr>
          <w:p w14:paraId="280EF31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040" w:type="dxa"/>
            <w:tcBorders>
              <w:top w:val="nil"/>
              <w:left w:val="nil"/>
              <w:bottom w:val="nil"/>
              <w:right w:val="nil"/>
            </w:tcBorders>
            <w:shd w:val="clear" w:color="auto" w:fill="auto"/>
            <w:noWrap/>
            <w:vAlign w:val="bottom"/>
            <w:hideMark/>
          </w:tcPr>
          <w:p w14:paraId="60902AF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220" w:type="dxa"/>
            <w:tcBorders>
              <w:top w:val="nil"/>
              <w:left w:val="nil"/>
              <w:bottom w:val="nil"/>
              <w:right w:val="single" w:sz="4" w:space="0" w:color="auto"/>
            </w:tcBorders>
            <w:shd w:val="clear" w:color="auto" w:fill="auto"/>
            <w:noWrap/>
            <w:vAlign w:val="bottom"/>
            <w:hideMark/>
          </w:tcPr>
          <w:p w14:paraId="15CD4AB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160" w:type="dxa"/>
            <w:tcBorders>
              <w:top w:val="nil"/>
              <w:left w:val="nil"/>
              <w:bottom w:val="nil"/>
              <w:right w:val="nil"/>
            </w:tcBorders>
            <w:shd w:val="clear" w:color="auto" w:fill="auto"/>
            <w:noWrap/>
            <w:vAlign w:val="bottom"/>
            <w:hideMark/>
          </w:tcPr>
          <w:p w14:paraId="7FB8AB3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100" w:type="dxa"/>
            <w:tcBorders>
              <w:top w:val="nil"/>
              <w:left w:val="nil"/>
              <w:bottom w:val="nil"/>
              <w:right w:val="nil"/>
            </w:tcBorders>
            <w:shd w:val="clear" w:color="auto" w:fill="auto"/>
            <w:noWrap/>
            <w:vAlign w:val="bottom"/>
            <w:hideMark/>
          </w:tcPr>
          <w:p w14:paraId="6A8D618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200" w:type="dxa"/>
            <w:tcBorders>
              <w:top w:val="nil"/>
              <w:left w:val="nil"/>
              <w:bottom w:val="nil"/>
              <w:right w:val="single" w:sz="4" w:space="0" w:color="auto"/>
            </w:tcBorders>
            <w:shd w:val="clear" w:color="auto" w:fill="auto"/>
            <w:noWrap/>
            <w:vAlign w:val="bottom"/>
            <w:hideMark/>
          </w:tcPr>
          <w:p w14:paraId="4CE35E5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49A6474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0.37</w:t>
            </w:r>
          </w:p>
        </w:tc>
        <w:tc>
          <w:tcPr>
            <w:tcW w:w="1040" w:type="dxa"/>
            <w:tcBorders>
              <w:top w:val="nil"/>
              <w:left w:val="nil"/>
              <w:bottom w:val="nil"/>
              <w:right w:val="nil"/>
            </w:tcBorders>
            <w:shd w:val="clear" w:color="auto" w:fill="auto"/>
            <w:noWrap/>
            <w:vAlign w:val="bottom"/>
            <w:hideMark/>
          </w:tcPr>
          <w:p w14:paraId="0B0A5B2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0.32</w:t>
            </w:r>
          </w:p>
        </w:tc>
        <w:tc>
          <w:tcPr>
            <w:tcW w:w="1160" w:type="dxa"/>
            <w:tcBorders>
              <w:top w:val="nil"/>
              <w:left w:val="nil"/>
              <w:bottom w:val="nil"/>
              <w:right w:val="nil"/>
            </w:tcBorders>
            <w:shd w:val="clear" w:color="auto" w:fill="auto"/>
            <w:noWrap/>
            <w:vAlign w:val="bottom"/>
            <w:hideMark/>
          </w:tcPr>
          <w:p w14:paraId="275866A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r>
      <w:tr w:rsidR="00B10905" w:rsidRPr="00B10905" w14:paraId="01F941E4" w14:textId="77777777" w:rsidTr="00B10905">
        <w:trPr>
          <w:trHeight w:val="227"/>
        </w:trPr>
        <w:tc>
          <w:tcPr>
            <w:tcW w:w="2960" w:type="dxa"/>
            <w:tcBorders>
              <w:top w:val="nil"/>
              <w:left w:val="nil"/>
              <w:bottom w:val="nil"/>
              <w:right w:val="nil"/>
            </w:tcBorders>
            <w:shd w:val="clear" w:color="auto" w:fill="auto"/>
            <w:noWrap/>
            <w:vAlign w:val="bottom"/>
            <w:hideMark/>
          </w:tcPr>
          <w:p w14:paraId="77DC1DB3"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Reading</w:t>
            </w:r>
          </w:p>
        </w:tc>
        <w:tc>
          <w:tcPr>
            <w:tcW w:w="1280" w:type="dxa"/>
            <w:tcBorders>
              <w:top w:val="nil"/>
              <w:left w:val="nil"/>
              <w:bottom w:val="nil"/>
              <w:right w:val="nil"/>
            </w:tcBorders>
            <w:shd w:val="clear" w:color="auto" w:fill="auto"/>
            <w:noWrap/>
            <w:vAlign w:val="bottom"/>
            <w:hideMark/>
          </w:tcPr>
          <w:p w14:paraId="526C40F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0.18</w:t>
            </w:r>
          </w:p>
        </w:tc>
        <w:tc>
          <w:tcPr>
            <w:tcW w:w="1040" w:type="dxa"/>
            <w:tcBorders>
              <w:top w:val="nil"/>
              <w:left w:val="nil"/>
              <w:bottom w:val="nil"/>
              <w:right w:val="nil"/>
            </w:tcBorders>
            <w:shd w:val="clear" w:color="auto" w:fill="auto"/>
            <w:noWrap/>
            <w:vAlign w:val="bottom"/>
            <w:hideMark/>
          </w:tcPr>
          <w:p w14:paraId="1E04C44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220" w:type="dxa"/>
            <w:tcBorders>
              <w:top w:val="nil"/>
              <w:left w:val="nil"/>
              <w:bottom w:val="nil"/>
              <w:right w:val="single" w:sz="4" w:space="0" w:color="auto"/>
            </w:tcBorders>
            <w:shd w:val="clear" w:color="auto" w:fill="auto"/>
            <w:noWrap/>
            <w:vAlign w:val="bottom"/>
            <w:hideMark/>
          </w:tcPr>
          <w:p w14:paraId="37E9D5D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160" w:type="dxa"/>
            <w:tcBorders>
              <w:top w:val="nil"/>
              <w:left w:val="nil"/>
              <w:bottom w:val="nil"/>
              <w:right w:val="nil"/>
            </w:tcBorders>
            <w:shd w:val="clear" w:color="auto" w:fill="auto"/>
            <w:noWrap/>
            <w:vAlign w:val="bottom"/>
            <w:hideMark/>
          </w:tcPr>
          <w:p w14:paraId="20BE80D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100" w:type="dxa"/>
            <w:tcBorders>
              <w:top w:val="nil"/>
              <w:left w:val="nil"/>
              <w:bottom w:val="nil"/>
              <w:right w:val="nil"/>
            </w:tcBorders>
            <w:shd w:val="clear" w:color="auto" w:fill="auto"/>
            <w:noWrap/>
            <w:vAlign w:val="bottom"/>
            <w:hideMark/>
          </w:tcPr>
          <w:p w14:paraId="47616DC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200" w:type="dxa"/>
            <w:tcBorders>
              <w:top w:val="nil"/>
              <w:left w:val="nil"/>
              <w:bottom w:val="nil"/>
              <w:right w:val="single" w:sz="4" w:space="0" w:color="auto"/>
            </w:tcBorders>
            <w:shd w:val="clear" w:color="auto" w:fill="auto"/>
            <w:noWrap/>
            <w:vAlign w:val="bottom"/>
            <w:hideMark/>
          </w:tcPr>
          <w:p w14:paraId="7FBC610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78E404B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0.36</w:t>
            </w:r>
          </w:p>
        </w:tc>
        <w:tc>
          <w:tcPr>
            <w:tcW w:w="1040" w:type="dxa"/>
            <w:tcBorders>
              <w:top w:val="nil"/>
              <w:left w:val="nil"/>
              <w:bottom w:val="nil"/>
              <w:right w:val="nil"/>
            </w:tcBorders>
            <w:shd w:val="clear" w:color="auto" w:fill="auto"/>
            <w:noWrap/>
            <w:vAlign w:val="bottom"/>
            <w:hideMark/>
          </w:tcPr>
          <w:p w14:paraId="5E94D38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0.32</w:t>
            </w:r>
          </w:p>
        </w:tc>
        <w:tc>
          <w:tcPr>
            <w:tcW w:w="1160" w:type="dxa"/>
            <w:tcBorders>
              <w:top w:val="nil"/>
              <w:left w:val="nil"/>
              <w:bottom w:val="nil"/>
              <w:right w:val="nil"/>
            </w:tcBorders>
            <w:shd w:val="clear" w:color="auto" w:fill="auto"/>
            <w:noWrap/>
            <w:vAlign w:val="bottom"/>
            <w:hideMark/>
          </w:tcPr>
          <w:p w14:paraId="0E843BD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r>
      <w:tr w:rsidR="00B10905" w:rsidRPr="00B10905" w14:paraId="2C5BEA13" w14:textId="77777777" w:rsidTr="00B10905">
        <w:trPr>
          <w:trHeight w:val="227"/>
        </w:trPr>
        <w:tc>
          <w:tcPr>
            <w:tcW w:w="2960" w:type="dxa"/>
            <w:tcBorders>
              <w:top w:val="nil"/>
              <w:left w:val="nil"/>
              <w:bottom w:val="nil"/>
              <w:right w:val="nil"/>
            </w:tcBorders>
            <w:shd w:val="clear" w:color="auto" w:fill="auto"/>
            <w:noWrap/>
            <w:vAlign w:val="bottom"/>
            <w:hideMark/>
          </w:tcPr>
          <w:p w14:paraId="52616892"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Portsmouth</w:t>
            </w:r>
          </w:p>
        </w:tc>
        <w:tc>
          <w:tcPr>
            <w:tcW w:w="1280" w:type="dxa"/>
            <w:tcBorders>
              <w:top w:val="nil"/>
              <w:left w:val="nil"/>
              <w:bottom w:val="nil"/>
              <w:right w:val="nil"/>
            </w:tcBorders>
            <w:shd w:val="clear" w:color="auto" w:fill="auto"/>
            <w:noWrap/>
            <w:vAlign w:val="bottom"/>
            <w:hideMark/>
          </w:tcPr>
          <w:p w14:paraId="7DF5915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0.12</w:t>
            </w:r>
          </w:p>
        </w:tc>
        <w:tc>
          <w:tcPr>
            <w:tcW w:w="1040" w:type="dxa"/>
            <w:tcBorders>
              <w:top w:val="nil"/>
              <w:left w:val="nil"/>
              <w:bottom w:val="nil"/>
              <w:right w:val="nil"/>
            </w:tcBorders>
            <w:shd w:val="clear" w:color="auto" w:fill="auto"/>
            <w:noWrap/>
            <w:vAlign w:val="bottom"/>
            <w:hideMark/>
          </w:tcPr>
          <w:p w14:paraId="50D5A17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220" w:type="dxa"/>
            <w:tcBorders>
              <w:top w:val="nil"/>
              <w:left w:val="nil"/>
              <w:bottom w:val="nil"/>
              <w:right w:val="single" w:sz="4" w:space="0" w:color="auto"/>
            </w:tcBorders>
            <w:shd w:val="clear" w:color="auto" w:fill="auto"/>
            <w:noWrap/>
            <w:vAlign w:val="bottom"/>
            <w:hideMark/>
          </w:tcPr>
          <w:p w14:paraId="2E9FB9E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160" w:type="dxa"/>
            <w:tcBorders>
              <w:top w:val="nil"/>
              <w:left w:val="nil"/>
              <w:bottom w:val="nil"/>
              <w:right w:val="nil"/>
            </w:tcBorders>
            <w:shd w:val="clear" w:color="auto" w:fill="auto"/>
            <w:noWrap/>
            <w:vAlign w:val="bottom"/>
            <w:hideMark/>
          </w:tcPr>
          <w:p w14:paraId="40AAC54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100" w:type="dxa"/>
            <w:tcBorders>
              <w:top w:val="nil"/>
              <w:left w:val="nil"/>
              <w:bottom w:val="nil"/>
              <w:right w:val="nil"/>
            </w:tcBorders>
            <w:shd w:val="clear" w:color="auto" w:fill="auto"/>
            <w:noWrap/>
            <w:vAlign w:val="bottom"/>
            <w:hideMark/>
          </w:tcPr>
          <w:p w14:paraId="72600FA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00" w:type="dxa"/>
            <w:tcBorders>
              <w:top w:val="nil"/>
              <w:left w:val="nil"/>
              <w:bottom w:val="nil"/>
              <w:right w:val="single" w:sz="4" w:space="0" w:color="auto"/>
            </w:tcBorders>
            <w:shd w:val="clear" w:color="auto" w:fill="auto"/>
            <w:noWrap/>
            <w:vAlign w:val="bottom"/>
            <w:hideMark/>
          </w:tcPr>
          <w:p w14:paraId="6A44B2E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6891690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0.33</w:t>
            </w:r>
          </w:p>
        </w:tc>
        <w:tc>
          <w:tcPr>
            <w:tcW w:w="1040" w:type="dxa"/>
            <w:tcBorders>
              <w:top w:val="nil"/>
              <w:left w:val="nil"/>
              <w:bottom w:val="nil"/>
              <w:right w:val="nil"/>
            </w:tcBorders>
            <w:shd w:val="clear" w:color="auto" w:fill="auto"/>
            <w:noWrap/>
            <w:vAlign w:val="bottom"/>
            <w:hideMark/>
          </w:tcPr>
          <w:p w14:paraId="2D77AC4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160" w:type="dxa"/>
            <w:tcBorders>
              <w:top w:val="nil"/>
              <w:left w:val="nil"/>
              <w:bottom w:val="nil"/>
              <w:right w:val="nil"/>
            </w:tcBorders>
            <w:shd w:val="clear" w:color="auto" w:fill="auto"/>
            <w:noWrap/>
            <w:vAlign w:val="bottom"/>
            <w:hideMark/>
          </w:tcPr>
          <w:p w14:paraId="63180A9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r>
      <w:tr w:rsidR="00B10905" w:rsidRPr="00B10905" w14:paraId="2A14F9B6" w14:textId="77777777" w:rsidTr="00B10905">
        <w:trPr>
          <w:trHeight w:val="227"/>
        </w:trPr>
        <w:tc>
          <w:tcPr>
            <w:tcW w:w="2960" w:type="dxa"/>
            <w:tcBorders>
              <w:top w:val="nil"/>
              <w:left w:val="nil"/>
              <w:bottom w:val="nil"/>
              <w:right w:val="nil"/>
            </w:tcBorders>
            <w:shd w:val="clear" w:color="auto" w:fill="auto"/>
            <w:noWrap/>
            <w:vAlign w:val="bottom"/>
            <w:hideMark/>
          </w:tcPr>
          <w:p w14:paraId="5D2FA7DA"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Oxford</w:t>
            </w:r>
          </w:p>
        </w:tc>
        <w:tc>
          <w:tcPr>
            <w:tcW w:w="1280" w:type="dxa"/>
            <w:tcBorders>
              <w:top w:val="nil"/>
              <w:left w:val="nil"/>
              <w:bottom w:val="nil"/>
              <w:right w:val="nil"/>
            </w:tcBorders>
            <w:shd w:val="clear" w:color="auto" w:fill="auto"/>
            <w:noWrap/>
            <w:vAlign w:val="bottom"/>
            <w:hideMark/>
          </w:tcPr>
          <w:p w14:paraId="084744F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0.14</w:t>
            </w:r>
          </w:p>
        </w:tc>
        <w:tc>
          <w:tcPr>
            <w:tcW w:w="1040" w:type="dxa"/>
            <w:tcBorders>
              <w:top w:val="nil"/>
              <w:left w:val="nil"/>
              <w:bottom w:val="nil"/>
              <w:right w:val="nil"/>
            </w:tcBorders>
            <w:shd w:val="clear" w:color="auto" w:fill="auto"/>
            <w:noWrap/>
            <w:vAlign w:val="bottom"/>
            <w:hideMark/>
          </w:tcPr>
          <w:p w14:paraId="312C96D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220" w:type="dxa"/>
            <w:tcBorders>
              <w:top w:val="nil"/>
              <w:left w:val="nil"/>
              <w:bottom w:val="nil"/>
              <w:right w:val="single" w:sz="4" w:space="0" w:color="auto"/>
            </w:tcBorders>
            <w:shd w:val="clear" w:color="auto" w:fill="auto"/>
            <w:noWrap/>
            <w:vAlign w:val="bottom"/>
            <w:hideMark/>
          </w:tcPr>
          <w:p w14:paraId="16A4507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-0.06</w:t>
            </w:r>
          </w:p>
        </w:tc>
        <w:tc>
          <w:tcPr>
            <w:tcW w:w="1160" w:type="dxa"/>
            <w:tcBorders>
              <w:top w:val="nil"/>
              <w:left w:val="nil"/>
              <w:bottom w:val="nil"/>
              <w:right w:val="nil"/>
            </w:tcBorders>
            <w:shd w:val="clear" w:color="auto" w:fill="auto"/>
            <w:noWrap/>
            <w:vAlign w:val="bottom"/>
            <w:hideMark/>
          </w:tcPr>
          <w:p w14:paraId="38AE9C5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0.20</w:t>
            </w:r>
          </w:p>
        </w:tc>
        <w:tc>
          <w:tcPr>
            <w:tcW w:w="1100" w:type="dxa"/>
            <w:tcBorders>
              <w:top w:val="nil"/>
              <w:left w:val="nil"/>
              <w:bottom w:val="nil"/>
              <w:right w:val="nil"/>
            </w:tcBorders>
            <w:shd w:val="clear" w:color="auto" w:fill="auto"/>
            <w:noWrap/>
            <w:vAlign w:val="bottom"/>
            <w:hideMark/>
          </w:tcPr>
          <w:p w14:paraId="1DB0DCF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00" w:type="dxa"/>
            <w:tcBorders>
              <w:top w:val="nil"/>
              <w:left w:val="nil"/>
              <w:bottom w:val="nil"/>
              <w:right w:val="single" w:sz="4" w:space="0" w:color="auto"/>
            </w:tcBorders>
            <w:shd w:val="clear" w:color="auto" w:fill="auto"/>
            <w:noWrap/>
            <w:vAlign w:val="bottom"/>
            <w:hideMark/>
          </w:tcPr>
          <w:p w14:paraId="251AF43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c>
          <w:tcPr>
            <w:tcW w:w="1220" w:type="dxa"/>
            <w:tcBorders>
              <w:top w:val="nil"/>
              <w:left w:val="nil"/>
              <w:bottom w:val="nil"/>
              <w:right w:val="nil"/>
            </w:tcBorders>
            <w:shd w:val="clear" w:color="auto" w:fill="auto"/>
            <w:noWrap/>
            <w:vAlign w:val="bottom"/>
            <w:hideMark/>
          </w:tcPr>
          <w:p w14:paraId="1618743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0.33</w:t>
            </w:r>
          </w:p>
        </w:tc>
        <w:tc>
          <w:tcPr>
            <w:tcW w:w="1040" w:type="dxa"/>
            <w:tcBorders>
              <w:top w:val="nil"/>
              <w:left w:val="nil"/>
              <w:bottom w:val="nil"/>
              <w:right w:val="nil"/>
            </w:tcBorders>
            <w:shd w:val="clear" w:color="auto" w:fill="auto"/>
            <w:noWrap/>
            <w:vAlign w:val="bottom"/>
            <w:hideMark/>
          </w:tcPr>
          <w:p w14:paraId="432F5AB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0.29</w:t>
            </w:r>
          </w:p>
        </w:tc>
        <w:tc>
          <w:tcPr>
            <w:tcW w:w="1160" w:type="dxa"/>
            <w:tcBorders>
              <w:top w:val="nil"/>
              <w:left w:val="nil"/>
              <w:bottom w:val="nil"/>
              <w:right w:val="nil"/>
            </w:tcBorders>
            <w:shd w:val="clear" w:color="auto" w:fill="auto"/>
            <w:noWrap/>
            <w:vAlign w:val="bottom"/>
            <w:hideMark/>
          </w:tcPr>
          <w:p w14:paraId="0AB703A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46F979B6" w14:textId="77777777" w:rsidTr="00B10905">
        <w:trPr>
          <w:trHeight w:val="227"/>
        </w:trPr>
        <w:tc>
          <w:tcPr>
            <w:tcW w:w="2960" w:type="dxa"/>
            <w:tcBorders>
              <w:top w:val="nil"/>
              <w:left w:val="nil"/>
              <w:bottom w:val="nil"/>
              <w:right w:val="nil"/>
            </w:tcBorders>
            <w:shd w:val="clear" w:color="auto" w:fill="auto"/>
            <w:noWrap/>
            <w:vAlign w:val="bottom"/>
            <w:hideMark/>
          </w:tcPr>
          <w:p w14:paraId="01BC8A3F" w14:textId="77777777" w:rsidR="00B10905" w:rsidRPr="00B10905" w:rsidRDefault="00B10905" w:rsidP="00B10905">
            <w:pPr>
              <w:spacing w:after="0" w:line="240" w:lineRule="auto"/>
              <w:rPr>
                <w:rFonts w:ascii="Calibri" w:eastAsia="Times New Roman" w:hAnsi="Calibri" w:cs="Times New Roman"/>
                <w:b/>
                <w:bCs/>
                <w:i/>
                <w:iCs/>
                <w:color w:val="000000"/>
                <w:sz w:val="20"/>
                <w:szCs w:val="20"/>
                <w:lang w:eastAsia="en-GB"/>
              </w:rPr>
            </w:pPr>
            <w:r w:rsidRPr="00B10905">
              <w:rPr>
                <w:rFonts w:ascii="Calibri" w:eastAsia="Times New Roman" w:hAnsi="Calibri" w:cs="Times New Roman"/>
                <w:b/>
                <w:bCs/>
                <w:i/>
                <w:iCs/>
                <w:color w:val="000000"/>
                <w:sz w:val="20"/>
                <w:szCs w:val="20"/>
                <w:lang w:eastAsia="en-GB"/>
              </w:rPr>
              <w:t>Smaller polycentric</w:t>
            </w:r>
          </w:p>
        </w:tc>
        <w:tc>
          <w:tcPr>
            <w:tcW w:w="1280" w:type="dxa"/>
            <w:tcBorders>
              <w:top w:val="nil"/>
              <w:left w:val="nil"/>
              <w:bottom w:val="nil"/>
              <w:right w:val="nil"/>
            </w:tcBorders>
            <w:shd w:val="clear" w:color="auto" w:fill="auto"/>
            <w:noWrap/>
            <w:vAlign w:val="bottom"/>
            <w:hideMark/>
          </w:tcPr>
          <w:p w14:paraId="39103F2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3F543BE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220" w:type="dxa"/>
            <w:tcBorders>
              <w:top w:val="nil"/>
              <w:left w:val="nil"/>
              <w:bottom w:val="nil"/>
              <w:right w:val="single" w:sz="4" w:space="0" w:color="auto"/>
            </w:tcBorders>
            <w:shd w:val="clear" w:color="auto" w:fill="auto"/>
            <w:noWrap/>
            <w:vAlign w:val="bottom"/>
            <w:hideMark/>
          </w:tcPr>
          <w:p w14:paraId="1D89D66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 </w:t>
            </w:r>
          </w:p>
        </w:tc>
        <w:tc>
          <w:tcPr>
            <w:tcW w:w="1160" w:type="dxa"/>
            <w:tcBorders>
              <w:top w:val="nil"/>
              <w:left w:val="nil"/>
              <w:bottom w:val="nil"/>
              <w:right w:val="nil"/>
            </w:tcBorders>
            <w:shd w:val="clear" w:color="auto" w:fill="auto"/>
            <w:noWrap/>
            <w:vAlign w:val="bottom"/>
            <w:hideMark/>
          </w:tcPr>
          <w:p w14:paraId="4BF2A83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100" w:type="dxa"/>
            <w:tcBorders>
              <w:top w:val="nil"/>
              <w:left w:val="nil"/>
              <w:bottom w:val="nil"/>
              <w:right w:val="nil"/>
            </w:tcBorders>
            <w:shd w:val="clear" w:color="auto" w:fill="auto"/>
            <w:noWrap/>
            <w:vAlign w:val="bottom"/>
            <w:hideMark/>
          </w:tcPr>
          <w:p w14:paraId="372D64A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200" w:type="dxa"/>
            <w:tcBorders>
              <w:top w:val="nil"/>
              <w:left w:val="nil"/>
              <w:bottom w:val="nil"/>
              <w:right w:val="single" w:sz="4" w:space="0" w:color="auto"/>
            </w:tcBorders>
            <w:shd w:val="clear" w:color="auto" w:fill="auto"/>
            <w:noWrap/>
            <w:vAlign w:val="bottom"/>
            <w:hideMark/>
          </w:tcPr>
          <w:p w14:paraId="637A7C5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 </w:t>
            </w:r>
          </w:p>
        </w:tc>
        <w:tc>
          <w:tcPr>
            <w:tcW w:w="1220" w:type="dxa"/>
            <w:tcBorders>
              <w:top w:val="nil"/>
              <w:left w:val="nil"/>
              <w:bottom w:val="nil"/>
              <w:right w:val="nil"/>
            </w:tcBorders>
            <w:shd w:val="clear" w:color="auto" w:fill="auto"/>
            <w:noWrap/>
            <w:vAlign w:val="bottom"/>
            <w:hideMark/>
          </w:tcPr>
          <w:p w14:paraId="6D00AEC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4E3E09B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160" w:type="dxa"/>
            <w:tcBorders>
              <w:top w:val="nil"/>
              <w:left w:val="nil"/>
              <w:bottom w:val="nil"/>
              <w:right w:val="nil"/>
            </w:tcBorders>
            <w:shd w:val="clear" w:color="auto" w:fill="auto"/>
            <w:noWrap/>
            <w:vAlign w:val="bottom"/>
            <w:hideMark/>
          </w:tcPr>
          <w:p w14:paraId="3D06BFD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r>
      <w:tr w:rsidR="00B10905" w:rsidRPr="00B10905" w14:paraId="1175BFD7" w14:textId="77777777" w:rsidTr="00B10905">
        <w:trPr>
          <w:trHeight w:val="227"/>
        </w:trPr>
        <w:tc>
          <w:tcPr>
            <w:tcW w:w="2960" w:type="dxa"/>
            <w:tcBorders>
              <w:top w:val="nil"/>
              <w:left w:val="nil"/>
              <w:bottom w:val="nil"/>
              <w:right w:val="nil"/>
            </w:tcBorders>
            <w:shd w:val="clear" w:color="auto" w:fill="auto"/>
            <w:noWrap/>
            <w:vAlign w:val="bottom"/>
            <w:hideMark/>
          </w:tcPr>
          <w:p w14:paraId="6BBF0B37"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Warrington and Wigan</w:t>
            </w:r>
          </w:p>
        </w:tc>
        <w:tc>
          <w:tcPr>
            <w:tcW w:w="1280" w:type="dxa"/>
            <w:tcBorders>
              <w:top w:val="nil"/>
              <w:left w:val="nil"/>
              <w:bottom w:val="nil"/>
              <w:right w:val="nil"/>
            </w:tcBorders>
            <w:shd w:val="clear" w:color="auto" w:fill="auto"/>
            <w:noWrap/>
            <w:vAlign w:val="bottom"/>
            <w:hideMark/>
          </w:tcPr>
          <w:p w14:paraId="1B1E1D7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040" w:type="dxa"/>
            <w:tcBorders>
              <w:top w:val="nil"/>
              <w:left w:val="nil"/>
              <w:bottom w:val="nil"/>
              <w:right w:val="nil"/>
            </w:tcBorders>
            <w:shd w:val="clear" w:color="auto" w:fill="auto"/>
            <w:noWrap/>
            <w:vAlign w:val="bottom"/>
            <w:hideMark/>
          </w:tcPr>
          <w:p w14:paraId="6D5E1C7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single" w:sz="4" w:space="0" w:color="auto"/>
            </w:tcBorders>
            <w:shd w:val="clear" w:color="auto" w:fill="auto"/>
            <w:noWrap/>
            <w:vAlign w:val="bottom"/>
            <w:hideMark/>
          </w:tcPr>
          <w:p w14:paraId="4E76520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160" w:type="dxa"/>
            <w:tcBorders>
              <w:top w:val="nil"/>
              <w:left w:val="nil"/>
              <w:bottom w:val="nil"/>
              <w:right w:val="nil"/>
            </w:tcBorders>
            <w:shd w:val="clear" w:color="auto" w:fill="auto"/>
            <w:noWrap/>
            <w:vAlign w:val="bottom"/>
            <w:hideMark/>
          </w:tcPr>
          <w:p w14:paraId="2C359FE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0.14</w:t>
            </w:r>
          </w:p>
        </w:tc>
        <w:tc>
          <w:tcPr>
            <w:tcW w:w="1100" w:type="dxa"/>
            <w:tcBorders>
              <w:top w:val="nil"/>
              <w:left w:val="nil"/>
              <w:bottom w:val="nil"/>
              <w:right w:val="nil"/>
            </w:tcBorders>
            <w:shd w:val="clear" w:color="auto" w:fill="auto"/>
            <w:noWrap/>
            <w:vAlign w:val="bottom"/>
            <w:hideMark/>
          </w:tcPr>
          <w:p w14:paraId="20440DB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0.14</w:t>
            </w:r>
          </w:p>
        </w:tc>
        <w:tc>
          <w:tcPr>
            <w:tcW w:w="1200" w:type="dxa"/>
            <w:tcBorders>
              <w:top w:val="nil"/>
              <w:left w:val="nil"/>
              <w:bottom w:val="nil"/>
              <w:right w:val="single" w:sz="4" w:space="0" w:color="auto"/>
            </w:tcBorders>
            <w:shd w:val="clear" w:color="auto" w:fill="auto"/>
            <w:noWrap/>
            <w:vAlign w:val="bottom"/>
            <w:hideMark/>
          </w:tcPr>
          <w:p w14:paraId="6DCF63D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483750E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0.39</w:t>
            </w:r>
          </w:p>
        </w:tc>
        <w:tc>
          <w:tcPr>
            <w:tcW w:w="1040" w:type="dxa"/>
            <w:tcBorders>
              <w:top w:val="nil"/>
              <w:left w:val="nil"/>
              <w:bottom w:val="nil"/>
              <w:right w:val="nil"/>
            </w:tcBorders>
            <w:shd w:val="clear" w:color="auto" w:fill="auto"/>
            <w:noWrap/>
            <w:vAlign w:val="bottom"/>
            <w:hideMark/>
          </w:tcPr>
          <w:p w14:paraId="0D27A78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0.36</w:t>
            </w:r>
          </w:p>
        </w:tc>
        <w:tc>
          <w:tcPr>
            <w:tcW w:w="1160" w:type="dxa"/>
            <w:tcBorders>
              <w:top w:val="nil"/>
              <w:left w:val="nil"/>
              <w:bottom w:val="nil"/>
              <w:right w:val="nil"/>
            </w:tcBorders>
            <w:shd w:val="clear" w:color="auto" w:fill="auto"/>
            <w:noWrap/>
            <w:vAlign w:val="bottom"/>
            <w:hideMark/>
          </w:tcPr>
          <w:p w14:paraId="4552B85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211EFF3D" w14:textId="77777777" w:rsidTr="00B10905">
        <w:trPr>
          <w:trHeight w:val="227"/>
        </w:trPr>
        <w:tc>
          <w:tcPr>
            <w:tcW w:w="2960" w:type="dxa"/>
            <w:tcBorders>
              <w:top w:val="nil"/>
              <w:left w:val="nil"/>
              <w:bottom w:val="nil"/>
              <w:right w:val="nil"/>
            </w:tcBorders>
            <w:shd w:val="clear" w:color="auto" w:fill="auto"/>
            <w:noWrap/>
            <w:vAlign w:val="bottom"/>
            <w:hideMark/>
          </w:tcPr>
          <w:p w14:paraId="6D4D485C"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Wolverhampton and Walsall</w:t>
            </w:r>
          </w:p>
        </w:tc>
        <w:tc>
          <w:tcPr>
            <w:tcW w:w="1280" w:type="dxa"/>
            <w:tcBorders>
              <w:top w:val="nil"/>
              <w:left w:val="nil"/>
              <w:bottom w:val="nil"/>
              <w:right w:val="nil"/>
            </w:tcBorders>
            <w:shd w:val="clear" w:color="auto" w:fill="auto"/>
            <w:noWrap/>
            <w:vAlign w:val="bottom"/>
            <w:hideMark/>
          </w:tcPr>
          <w:p w14:paraId="48DDE68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040" w:type="dxa"/>
            <w:tcBorders>
              <w:top w:val="nil"/>
              <w:left w:val="nil"/>
              <w:bottom w:val="nil"/>
              <w:right w:val="nil"/>
            </w:tcBorders>
            <w:shd w:val="clear" w:color="auto" w:fill="auto"/>
            <w:noWrap/>
            <w:vAlign w:val="bottom"/>
            <w:hideMark/>
          </w:tcPr>
          <w:p w14:paraId="03E1EC0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20" w:type="dxa"/>
            <w:tcBorders>
              <w:top w:val="nil"/>
              <w:left w:val="nil"/>
              <w:bottom w:val="nil"/>
              <w:right w:val="single" w:sz="4" w:space="0" w:color="auto"/>
            </w:tcBorders>
            <w:shd w:val="clear" w:color="auto" w:fill="auto"/>
            <w:noWrap/>
            <w:vAlign w:val="bottom"/>
            <w:hideMark/>
          </w:tcPr>
          <w:p w14:paraId="0D280B8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160" w:type="dxa"/>
            <w:tcBorders>
              <w:top w:val="nil"/>
              <w:left w:val="nil"/>
              <w:bottom w:val="nil"/>
              <w:right w:val="nil"/>
            </w:tcBorders>
            <w:shd w:val="clear" w:color="auto" w:fill="auto"/>
            <w:noWrap/>
            <w:vAlign w:val="bottom"/>
            <w:hideMark/>
          </w:tcPr>
          <w:p w14:paraId="544FFF9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100" w:type="dxa"/>
            <w:tcBorders>
              <w:top w:val="nil"/>
              <w:left w:val="nil"/>
              <w:bottom w:val="nil"/>
              <w:right w:val="nil"/>
            </w:tcBorders>
            <w:shd w:val="clear" w:color="auto" w:fill="auto"/>
            <w:noWrap/>
            <w:vAlign w:val="bottom"/>
            <w:hideMark/>
          </w:tcPr>
          <w:p w14:paraId="1C0DBFE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0.18</w:t>
            </w:r>
          </w:p>
        </w:tc>
        <w:tc>
          <w:tcPr>
            <w:tcW w:w="1200" w:type="dxa"/>
            <w:tcBorders>
              <w:top w:val="nil"/>
              <w:left w:val="nil"/>
              <w:bottom w:val="nil"/>
              <w:right w:val="single" w:sz="4" w:space="0" w:color="auto"/>
            </w:tcBorders>
            <w:shd w:val="clear" w:color="auto" w:fill="auto"/>
            <w:noWrap/>
            <w:vAlign w:val="bottom"/>
            <w:hideMark/>
          </w:tcPr>
          <w:p w14:paraId="56884F5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220" w:type="dxa"/>
            <w:tcBorders>
              <w:top w:val="nil"/>
              <w:left w:val="nil"/>
              <w:bottom w:val="nil"/>
              <w:right w:val="nil"/>
            </w:tcBorders>
            <w:shd w:val="clear" w:color="auto" w:fill="auto"/>
            <w:noWrap/>
            <w:vAlign w:val="bottom"/>
            <w:hideMark/>
          </w:tcPr>
          <w:p w14:paraId="4658CCE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0.35</w:t>
            </w:r>
          </w:p>
        </w:tc>
        <w:tc>
          <w:tcPr>
            <w:tcW w:w="1040" w:type="dxa"/>
            <w:tcBorders>
              <w:top w:val="nil"/>
              <w:left w:val="nil"/>
              <w:bottom w:val="nil"/>
              <w:right w:val="nil"/>
            </w:tcBorders>
            <w:shd w:val="clear" w:color="auto" w:fill="auto"/>
            <w:noWrap/>
            <w:vAlign w:val="bottom"/>
            <w:hideMark/>
          </w:tcPr>
          <w:p w14:paraId="57BA271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0.32</w:t>
            </w:r>
          </w:p>
        </w:tc>
        <w:tc>
          <w:tcPr>
            <w:tcW w:w="1160" w:type="dxa"/>
            <w:tcBorders>
              <w:top w:val="nil"/>
              <w:left w:val="nil"/>
              <w:bottom w:val="nil"/>
              <w:right w:val="nil"/>
            </w:tcBorders>
            <w:shd w:val="clear" w:color="auto" w:fill="auto"/>
            <w:noWrap/>
            <w:vAlign w:val="bottom"/>
            <w:hideMark/>
          </w:tcPr>
          <w:p w14:paraId="1B798CE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6DE23045" w14:textId="77777777" w:rsidTr="00B10905">
        <w:trPr>
          <w:trHeight w:val="227"/>
        </w:trPr>
        <w:tc>
          <w:tcPr>
            <w:tcW w:w="2960" w:type="dxa"/>
            <w:tcBorders>
              <w:top w:val="nil"/>
              <w:left w:val="nil"/>
              <w:bottom w:val="nil"/>
              <w:right w:val="nil"/>
            </w:tcBorders>
            <w:shd w:val="clear" w:color="auto" w:fill="auto"/>
            <w:noWrap/>
            <w:vAlign w:val="bottom"/>
            <w:hideMark/>
          </w:tcPr>
          <w:p w14:paraId="3D329D07"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Luton</w:t>
            </w:r>
          </w:p>
        </w:tc>
        <w:tc>
          <w:tcPr>
            <w:tcW w:w="1280" w:type="dxa"/>
            <w:tcBorders>
              <w:top w:val="nil"/>
              <w:left w:val="nil"/>
              <w:bottom w:val="nil"/>
              <w:right w:val="nil"/>
            </w:tcBorders>
            <w:shd w:val="clear" w:color="auto" w:fill="auto"/>
            <w:noWrap/>
            <w:vAlign w:val="bottom"/>
            <w:hideMark/>
          </w:tcPr>
          <w:p w14:paraId="59BEF58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0.21</w:t>
            </w:r>
          </w:p>
        </w:tc>
        <w:tc>
          <w:tcPr>
            <w:tcW w:w="1040" w:type="dxa"/>
            <w:tcBorders>
              <w:top w:val="nil"/>
              <w:left w:val="nil"/>
              <w:bottom w:val="nil"/>
              <w:right w:val="nil"/>
            </w:tcBorders>
            <w:shd w:val="clear" w:color="auto" w:fill="auto"/>
            <w:noWrap/>
            <w:vAlign w:val="bottom"/>
            <w:hideMark/>
          </w:tcPr>
          <w:p w14:paraId="0DDE09A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220" w:type="dxa"/>
            <w:tcBorders>
              <w:top w:val="nil"/>
              <w:left w:val="nil"/>
              <w:bottom w:val="nil"/>
              <w:right w:val="single" w:sz="4" w:space="0" w:color="auto"/>
            </w:tcBorders>
            <w:shd w:val="clear" w:color="auto" w:fill="auto"/>
            <w:noWrap/>
            <w:vAlign w:val="bottom"/>
            <w:hideMark/>
          </w:tcPr>
          <w:p w14:paraId="1A25C5D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160" w:type="dxa"/>
            <w:tcBorders>
              <w:top w:val="nil"/>
              <w:left w:val="nil"/>
              <w:bottom w:val="nil"/>
              <w:right w:val="nil"/>
            </w:tcBorders>
            <w:shd w:val="clear" w:color="auto" w:fill="auto"/>
            <w:noWrap/>
            <w:vAlign w:val="bottom"/>
            <w:hideMark/>
          </w:tcPr>
          <w:p w14:paraId="3624292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0.25</w:t>
            </w:r>
          </w:p>
        </w:tc>
        <w:tc>
          <w:tcPr>
            <w:tcW w:w="1100" w:type="dxa"/>
            <w:tcBorders>
              <w:top w:val="nil"/>
              <w:left w:val="nil"/>
              <w:bottom w:val="nil"/>
              <w:right w:val="nil"/>
            </w:tcBorders>
            <w:shd w:val="clear" w:color="auto" w:fill="auto"/>
            <w:noWrap/>
            <w:vAlign w:val="bottom"/>
            <w:hideMark/>
          </w:tcPr>
          <w:p w14:paraId="244B27F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0.20</w:t>
            </w:r>
          </w:p>
        </w:tc>
        <w:tc>
          <w:tcPr>
            <w:tcW w:w="1200" w:type="dxa"/>
            <w:tcBorders>
              <w:top w:val="nil"/>
              <w:left w:val="nil"/>
              <w:bottom w:val="nil"/>
              <w:right w:val="single" w:sz="4" w:space="0" w:color="auto"/>
            </w:tcBorders>
            <w:shd w:val="clear" w:color="auto" w:fill="auto"/>
            <w:noWrap/>
            <w:vAlign w:val="bottom"/>
            <w:hideMark/>
          </w:tcPr>
          <w:p w14:paraId="7248F90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220" w:type="dxa"/>
            <w:tcBorders>
              <w:top w:val="nil"/>
              <w:left w:val="nil"/>
              <w:bottom w:val="nil"/>
              <w:right w:val="nil"/>
            </w:tcBorders>
            <w:shd w:val="clear" w:color="auto" w:fill="auto"/>
            <w:noWrap/>
            <w:vAlign w:val="bottom"/>
            <w:hideMark/>
          </w:tcPr>
          <w:p w14:paraId="7487957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0.36</w:t>
            </w:r>
          </w:p>
        </w:tc>
        <w:tc>
          <w:tcPr>
            <w:tcW w:w="1040" w:type="dxa"/>
            <w:tcBorders>
              <w:top w:val="nil"/>
              <w:left w:val="nil"/>
              <w:bottom w:val="nil"/>
              <w:right w:val="nil"/>
            </w:tcBorders>
            <w:shd w:val="clear" w:color="auto" w:fill="auto"/>
            <w:noWrap/>
            <w:vAlign w:val="bottom"/>
            <w:hideMark/>
          </w:tcPr>
          <w:p w14:paraId="107E723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160" w:type="dxa"/>
            <w:tcBorders>
              <w:top w:val="nil"/>
              <w:left w:val="nil"/>
              <w:bottom w:val="nil"/>
              <w:right w:val="nil"/>
            </w:tcBorders>
            <w:shd w:val="clear" w:color="auto" w:fill="auto"/>
            <w:noWrap/>
            <w:vAlign w:val="bottom"/>
            <w:hideMark/>
          </w:tcPr>
          <w:p w14:paraId="5DF07C6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r>
      <w:tr w:rsidR="00B10905" w:rsidRPr="00B10905" w14:paraId="1949A9FC" w14:textId="77777777" w:rsidTr="00B10905">
        <w:trPr>
          <w:trHeight w:val="227"/>
        </w:trPr>
        <w:tc>
          <w:tcPr>
            <w:tcW w:w="2960" w:type="dxa"/>
            <w:tcBorders>
              <w:top w:val="nil"/>
              <w:left w:val="nil"/>
              <w:bottom w:val="nil"/>
              <w:right w:val="nil"/>
            </w:tcBorders>
            <w:shd w:val="clear" w:color="auto" w:fill="auto"/>
            <w:noWrap/>
            <w:vAlign w:val="bottom"/>
            <w:hideMark/>
          </w:tcPr>
          <w:p w14:paraId="1962BCA2"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Cambridge</w:t>
            </w:r>
          </w:p>
        </w:tc>
        <w:tc>
          <w:tcPr>
            <w:tcW w:w="1280" w:type="dxa"/>
            <w:tcBorders>
              <w:top w:val="nil"/>
              <w:left w:val="nil"/>
              <w:bottom w:val="nil"/>
              <w:right w:val="nil"/>
            </w:tcBorders>
            <w:shd w:val="clear" w:color="auto" w:fill="auto"/>
            <w:noWrap/>
            <w:vAlign w:val="bottom"/>
            <w:hideMark/>
          </w:tcPr>
          <w:p w14:paraId="7BEB462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040" w:type="dxa"/>
            <w:tcBorders>
              <w:top w:val="nil"/>
              <w:left w:val="nil"/>
              <w:bottom w:val="nil"/>
              <w:right w:val="nil"/>
            </w:tcBorders>
            <w:shd w:val="clear" w:color="auto" w:fill="auto"/>
            <w:noWrap/>
            <w:vAlign w:val="bottom"/>
            <w:hideMark/>
          </w:tcPr>
          <w:p w14:paraId="0BF0167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-0.11</w:t>
            </w:r>
          </w:p>
        </w:tc>
        <w:tc>
          <w:tcPr>
            <w:tcW w:w="1220" w:type="dxa"/>
            <w:tcBorders>
              <w:top w:val="nil"/>
              <w:left w:val="nil"/>
              <w:bottom w:val="nil"/>
              <w:right w:val="single" w:sz="4" w:space="0" w:color="auto"/>
            </w:tcBorders>
            <w:shd w:val="clear" w:color="auto" w:fill="auto"/>
            <w:noWrap/>
            <w:vAlign w:val="bottom"/>
            <w:hideMark/>
          </w:tcPr>
          <w:p w14:paraId="1499F50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160" w:type="dxa"/>
            <w:tcBorders>
              <w:top w:val="nil"/>
              <w:left w:val="nil"/>
              <w:bottom w:val="nil"/>
              <w:right w:val="nil"/>
            </w:tcBorders>
            <w:shd w:val="clear" w:color="auto" w:fill="auto"/>
            <w:noWrap/>
            <w:vAlign w:val="bottom"/>
            <w:hideMark/>
          </w:tcPr>
          <w:p w14:paraId="715A9AD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100" w:type="dxa"/>
            <w:tcBorders>
              <w:top w:val="nil"/>
              <w:left w:val="nil"/>
              <w:bottom w:val="nil"/>
              <w:right w:val="nil"/>
            </w:tcBorders>
            <w:shd w:val="clear" w:color="auto" w:fill="auto"/>
            <w:noWrap/>
            <w:vAlign w:val="bottom"/>
            <w:hideMark/>
          </w:tcPr>
          <w:p w14:paraId="3BF2D68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0.12</w:t>
            </w:r>
          </w:p>
        </w:tc>
        <w:tc>
          <w:tcPr>
            <w:tcW w:w="1200" w:type="dxa"/>
            <w:tcBorders>
              <w:top w:val="nil"/>
              <w:left w:val="nil"/>
              <w:bottom w:val="nil"/>
              <w:right w:val="single" w:sz="4" w:space="0" w:color="auto"/>
            </w:tcBorders>
            <w:shd w:val="clear" w:color="auto" w:fill="auto"/>
            <w:noWrap/>
            <w:vAlign w:val="bottom"/>
            <w:hideMark/>
          </w:tcPr>
          <w:p w14:paraId="6E1D3B0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c>
          <w:tcPr>
            <w:tcW w:w="1220" w:type="dxa"/>
            <w:tcBorders>
              <w:top w:val="nil"/>
              <w:left w:val="nil"/>
              <w:bottom w:val="nil"/>
              <w:right w:val="nil"/>
            </w:tcBorders>
            <w:shd w:val="clear" w:color="auto" w:fill="auto"/>
            <w:noWrap/>
            <w:vAlign w:val="bottom"/>
            <w:hideMark/>
          </w:tcPr>
          <w:p w14:paraId="726E860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040" w:type="dxa"/>
            <w:tcBorders>
              <w:top w:val="nil"/>
              <w:left w:val="nil"/>
              <w:bottom w:val="nil"/>
              <w:right w:val="nil"/>
            </w:tcBorders>
            <w:shd w:val="clear" w:color="auto" w:fill="auto"/>
            <w:noWrap/>
            <w:vAlign w:val="bottom"/>
            <w:hideMark/>
          </w:tcPr>
          <w:p w14:paraId="1517EE5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0.28</w:t>
            </w:r>
          </w:p>
        </w:tc>
        <w:tc>
          <w:tcPr>
            <w:tcW w:w="1160" w:type="dxa"/>
            <w:tcBorders>
              <w:top w:val="nil"/>
              <w:left w:val="nil"/>
              <w:bottom w:val="nil"/>
              <w:right w:val="nil"/>
            </w:tcBorders>
            <w:shd w:val="clear" w:color="auto" w:fill="auto"/>
            <w:noWrap/>
            <w:vAlign w:val="bottom"/>
            <w:hideMark/>
          </w:tcPr>
          <w:p w14:paraId="521F63E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38FC5F2D" w14:textId="77777777" w:rsidTr="00B10905">
        <w:trPr>
          <w:trHeight w:val="227"/>
        </w:trPr>
        <w:tc>
          <w:tcPr>
            <w:tcW w:w="2960" w:type="dxa"/>
            <w:tcBorders>
              <w:top w:val="nil"/>
              <w:left w:val="nil"/>
              <w:bottom w:val="nil"/>
              <w:right w:val="nil"/>
            </w:tcBorders>
            <w:shd w:val="clear" w:color="auto" w:fill="auto"/>
            <w:noWrap/>
            <w:vAlign w:val="bottom"/>
            <w:hideMark/>
          </w:tcPr>
          <w:p w14:paraId="3A0ADA13"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Guildford and Aldershot</w:t>
            </w:r>
          </w:p>
        </w:tc>
        <w:tc>
          <w:tcPr>
            <w:tcW w:w="1280" w:type="dxa"/>
            <w:tcBorders>
              <w:top w:val="nil"/>
              <w:left w:val="nil"/>
              <w:bottom w:val="nil"/>
              <w:right w:val="nil"/>
            </w:tcBorders>
            <w:shd w:val="clear" w:color="auto" w:fill="auto"/>
            <w:noWrap/>
            <w:vAlign w:val="bottom"/>
            <w:hideMark/>
          </w:tcPr>
          <w:p w14:paraId="4D5CE73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040" w:type="dxa"/>
            <w:tcBorders>
              <w:top w:val="nil"/>
              <w:left w:val="nil"/>
              <w:bottom w:val="nil"/>
              <w:right w:val="nil"/>
            </w:tcBorders>
            <w:shd w:val="clear" w:color="auto" w:fill="auto"/>
            <w:noWrap/>
            <w:vAlign w:val="bottom"/>
            <w:hideMark/>
          </w:tcPr>
          <w:p w14:paraId="001EFA6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single" w:sz="4" w:space="0" w:color="auto"/>
            </w:tcBorders>
            <w:shd w:val="clear" w:color="auto" w:fill="auto"/>
            <w:noWrap/>
            <w:vAlign w:val="bottom"/>
            <w:hideMark/>
          </w:tcPr>
          <w:p w14:paraId="3F7A127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160" w:type="dxa"/>
            <w:tcBorders>
              <w:top w:val="nil"/>
              <w:left w:val="nil"/>
              <w:bottom w:val="nil"/>
              <w:right w:val="nil"/>
            </w:tcBorders>
            <w:shd w:val="clear" w:color="auto" w:fill="auto"/>
            <w:noWrap/>
            <w:vAlign w:val="bottom"/>
            <w:hideMark/>
          </w:tcPr>
          <w:p w14:paraId="49227A0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0.18</w:t>
            </w:r>
          </w:p>
        </w:tc>
        <w:tc>
          <w:tcPr>
            <w:tcW w:w="1100" w:type="dxa"/>
            <w:tcBorders>
              <w:top w:val="nil"/>
              <w:left w:val="nil"/>
              <w:bottom w:val="nil"/>
              <w:right w:val="nil"/>
            </w:tcBorders>
            <w:shd w:val="clear" w:color="auto" w:fill="auto"/>
            <w:noWrap/>
            <w:vAlign w:val="bottom"/>
            <w:hideMark/>
          </w:tcPr>
          <w:p w14:paraId="4AAF516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200" w:type="dxa"/>
            <w:tcBorders>
              <w:top w:val="nil"/>
              <w:left w:val="nil"/>
              <w:bottom w:val="nil"/>
              <w:right w:val="single" w:sz="4" w:space="0" w:color="auto"/>
            </w:tcBorders>
            <w:shd w:val="clear" w:color="auto" w:fill="auto"/>
            <w:noWrap/>
            <w:vAlign w:val="bottom"/>
            <w:hideMark/>
          </w:tcPr>
          <w:p w14:paraId="42D1C7F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220" w:type="dxa"/>
            <w:tcBorders>
              <w:top w:val="nil"/>
              <w:left w:val="nil"/>
              <w:bottom w:val="nil"/>
              <w:right w:val="nil"/>
            </w:tcBorders>
            <w:shd w:val="clear" w:color="auto" w:fill="auto"/>
            <w:noWrap/>
            <w:vAlign w:val="bottom"/>
            <w:hideMark/>
          </w:tcPr>
          <w:p w14:paraId="04F1EEE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0.33</w:t>
            </w:r>
          </w:p>
        </w:tc>
        <w:tc>
          <w:tcPr>
            <w:tcW w:w="1040" w:type="dxa"/>
            <w:tcBorders>
              <w:top w:val="nil"/>
              <w:left w:val="nil"/>
              <w:bottom w:val="nil"/>
              <w:right w:val="nil"/>
            </w:tcBorders>
            <w:shd w:val="clear" w:color="auto" w:fill="auto"/>
            <w:noWrap/>
            <w:vAlign w:val="bottom"/>
            <w:hideMark/>
          </w:tcPr>
          <w:p w14:paraId="5067046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160" w:type="dxa"/>
            <w:tcBorders>
              <w:top w:val="nil"/>
              <w:left w:val="nil"/>
              <w:bottom w:val="nil"/>
              <w:right w:val="nil"/>
            </w:tcBorders>
            <w:shd w:val="clear" w:color="auto" w:fill="auto"/>
            <w:noWrap/>
            <w:vAlign w:val="bottom"/>
            <w:hideMark/>
          </w:tcPr>
          <w:p w14:paraId="1B20161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56B79939" w14:textId="77777777" w:rsidTr="00B10905">
        <w:trPr>
          <w:trHeight w:val="227"/>
        </w:trPr>
        <w:tc>
          <w:tcPr>
            <w:tcW w:w="2960" w:type="dxa"/>
            <w:tcBorders>
              <w:top w:val="nil"/>
              <w:left w:val="nil"/>
              <w:bottom w:val="nil"/>
              <w:right w:val="nil"/>
            </w:tcBorders>
            <w:shd w:val="clear" w:color="auto" w:fill="auto"/>
            <w:noWrap/>
            <w:vAlign w:val="bottom"/>
            <w:hideMark/>
          </w:tcPr>
          <w:p w14:paraId="44DC0DA0"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Southend</w:t>
            </w:r>
          </w:p>
        </w:tc>
        <w:tc>
          <w:tcPr>
            <w:tcW w:w="1280" w:type="dxa"/>
            <w:tcBorders>
              <w:top w:val="nil"/>
              <w:left w:val="nil"/>
              <w:bottom w:val="nil"/>
              <w:right w:val="nil"/>
            </w:tcBorders>
            <w:shd w:val="clear" w:color="auto" w:fill="auto"/>
            <w:noWrap/>
            <w:vAlign w:val="bottom"/>
            <w:hideMark/>
          </w:tcPr>
          <w:p w14:paraId="4903898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040" w:type="dxa"/>
            <w:tcBorders>
              <w:top w:val="nil"/>
              <w:left w:val="nil"/>
              <w:bottom w:val="nil"/>
              <w:right w:val="nil"/>
            </w:tcBorders>
            <w:shd w:val="clear" w:color="auto" w:fill="auto"/>
            <w:noWrap/>
            <w:vAlign w:val="bottom"/>
            <w:hideMark/>
          </w:tcPr>
          <w:p w14:paraId="27BF775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220" w:type="dxa"/>
            <w:tcBorders>
              <w:top w:val="nil"/>
              <w:left w:val="nil"/>
              <w:bottom w:val="nil"/>
              <w:right w:val="single" w:sz="4" w:space="0" w:color="auto"/>
            </w:tcBorders>
            <w:shd w:val="clear" w:color="auto" w:fill="auto"/>
            <w:noWrap/>
            <w:vAlign w:val="bottom"/>
            <w:hideMark/>
          </w:tcPr>
          <w:p w14:paraId="77528ED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160" w:type="dxa"/>
            <w:tcBorders>
              <w:top w:val="nil"/>
              <w:left w:val="nil"/>
              <w:bottom w:val="nil"/>
              <w:right w:val="nil"/>
            </w:tcBorders>
            <w:shd w:val="clear" w:color="auto" w:fill="auto"/>
            <w:noWrap/>
            <w:vAlign w:val="bottom"/>
            <w:hideMark/>
          </w:tcPr>
          <w:p w14:paraId="353E8B1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0.18</w:t>
            </w:r>
          </w:p>
        </w:tc>
        <w:tc>
          <w:tcPr>
            <w:tcW w:w="1100" w:type="dxa"/>
            <w:tcBorders>
              <w:top w:val="nil"/>
              <w:left w:val="nil"/>
              <w:bottom w:val="nil"/>
              <w:right w:val="nil"/>
            </w:tcBorders>
            <w:shd w:val="clear" w:color="auto" w:fill="auto"/>
            <w:noWrap/>
            <w:vAlign w:val="bottom"/>
            <w:hideMark/>
          </w:tcPr>
          <w:p w14:paraId="3B6B128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00" w:type="dxa"/>
            <w:tcBorders>
              <w:top w:val="nil"/>
              <w:left w:val="nil"/>
              <w:bottom w:val="nil"/>
              <w:right w:val="single" w:sz="4" w:space="0" w:color="auto"/>
            </w:tcBorders>
            <w:shd w:val="clear" w:color="auto" w:fill="auto"/>
            <w:noWrap/>
            <w:vAlign w:val="bottom"/>
            <w:hideMark/>
          </w:tcPr>
          <w:p w14:paraId="15B293B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220" w:type="dxa"/>
            <w:tcBorders>
              <w:top w:val="nil"/>
              <w:left w:val="nil"/>
              <w:bottom w:val="nil"/>
              <w:right w:val="nil"/>
            </w:tcBorders>
            <w:shd w:val="clear" w:color="auto" w:fill="auto"/>
            <w:noWrap/>
            <w:vAlign w:val="bottom"/>
            <w:hideMark/>
          </w:tcPr>
          <w:p w14:paraId="7ED9C90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0.34</w:t>
            </w:r>
          </w:p>
        </w:tc>
        <w:tc>
          <w:tcPr>
            <w:tcW w:w="1040" w:type="dxa"/>
            <w:tcBorders>
              <w:top w:val="nil"/>
              <w:left w:val="nil"/>
              <w:bottom w:val="nil"/>
              <w:right w:val="nil"/>
            </w:tcBorders>
            <w:shd w:val="clear" w:color="auto" w:fill="auto"/>
            <w:noWrap/>
            <w:vAlign w:val="bottom"/>
            <w:hideMark/>
          </w:tcPr>
          <w:p w14:paraId="0402849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0.32</w:t>
            </w:r>
          </w:p>
        </w:tc>
        <w:tc>
          <w:tcPr>
            <w:tcW w:w="1160" w:type="dxa"/>
            <w:tcBorders>
              <w:top w:val="nil"/>
              <w:left w:val="nil"/>
              <w:bottom w:val="nil"/>
              <w:right w:val="nil"/>
            </w:tcBorders>
            <w:shd w:val="clear" w:color="auto" w:fill="auto"/>
            <w:noWrap/>
            <w:vAlign w:val="bottom"/>
            <w:hideMark/>
          </w:tcPr>
          <w:p w14:paraId="6FA637C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175DD04C" w14:textId="77777777" w:rsidTr="00B10905">
        <w:trPr>
          <w:trHeight w:val="227"/>
        </w:trPr>
        <w:tc>
          <w:tcPr>
            <w:tcW w:w="2960" w:type="dxa"/>
            <w:tcBorders>
              <w:top w:val="nil"/>
              <w:left w:val="nil"/>
              <w:bottom w:val="nil"/>
              <w:right w:val="nil"/>
            </w:tcBorders>
            <w:shd w:val="clear" w:color="auto" w:fill="auto"/>
            <w:noWrap/>
            <w:vAlign w:val="bottom"/>
            <w:hideMark/>
          </w:tcPr>
          <w:p w14:paraId="5C7E1352" w14:textId="77777777" w:rsidR="00B10905" w:rsidRPr="00B10905" w:rsidRDefault="00B10905" w:rsidP="00B10905">
            <w:pPr>
              <w:spacing w:after="0" w:line="240" w:lineRule="auto"/>
              <w:rPr>
                <w:rFonts w:ascii="Calibri" w:eastAsia="Times New Roman" w:hAnsi="Calibri" w:cs="Times New Roman"/>
                <w:b/>
                <w:bCs/>
                <w:i/>
                <w:iCs/>
                <w:color w:val="000000"/>
                <w:sz w:val="20"/>
                <w:szCs w:val="20"/>
                <w:lang w:eastAsia="en-GB"/>
              </w:rPr>
            </w:pPr>
            <w:r w:rsidRPr="00B10905">
              <w:rPr>
                <w:rFonts w:ascii="Calibri" w:eastAsia="Times New Roman" w:hAnsi="Calibri" w:cs="Times New Roman"/>
                <w:b/>
                <w:bCs/>
                <w:i/>
                <w:iCs/>
                <w:color w:val="000000"/>
                <w:sz w:val="20"/>
                <w:szCs w:val="20"/>
                <w:lang w:eastAsia="en-GB"/>
              </w:rPr>
              <w:t>Averages</w:t>
            </w:r>
          </w:p>
        </w:tc>
        <w:tc>
          <w:tcPr>
            <w:tcW w:w="1280" w:type="dxa"/>
            <w:tcBorders>
              <w:top w:val="nil"/>
              <w:left w:val="nil"/>
              <w:bottom w:val="nil"/>
              <w:right w:val="nil"/>
            </w:tcBorders>
            <w:shd w:val="clear" w:color="auto" w:fill="auto"/>
            <w:noWrap/>
            <w:vAlign w:val="bottom"/>
            <w:hideMark/>
          </w:tcPr>
          <w:p w14:paraId="6BB8150A"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100C2230"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220" w:type="dxa"/>
            <w:tcBorders>
              <w:top w:val="nil"/>
              <w:left w:val="nil"/>
              <w:bottom w:val="nil"/>
              <w:right w:val="nil"/>
            </w:tcBorders>
            <w:shd w:val="clear" w:color="auto" w:fill="auto"/>
            <w:noWrap/>
            <w:vAlign w:val="bottom"/>
            <w:hideMark/>
          </w:tcPr>
          <w:p w14:paraId="3C884129"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160" w:type="dxa"/>
            <w:tcBorders>
              <w:top w:val="nil"/>
              <w:left w:val="nil"/>
              <w:bottom w:val="nil"/>
              <w:right w:val="nil"/>
            </w:tcBorders>
            <w:shd w:val="clear" w:color="auto" w:fill="auto"/>
            <w:noWrap/>
            <w:vAlign w:val="bottom"/>
            <w:hideMark/>
          </w:tcPr>
          <w:p w14:paraId="5238A4CD"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100" w:type="dxa"/>
            <w:tcBorders>
              <w:top w:val="nil"/>
              <w:left w:val="nil"/>
              <w:bottom w:val="nil"/>
              <w:right w:val="nil"/>
            </w:tcBorders>
            <w:shd w:val="clear" w:color="auto" w:fill="auto"/>
            <w:noWrap/>
            <w:vAlign w:val="bottom"/>
            <w:hideMark/>
          </w:tcPr>
          <w:p w14:paraId="62171D52"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200" w:type="dxa"/>
            <w:tcBorders>
              <w:top w:val="nil"/>
              <w:left w:val="nil"/>
              <w:bottom w:val="nil"/>
              <w:right w:val="nil"/>
            </w:tcBorders>
            <w:shd w:val="clear" w:color="auto" w:fill="auto"/>
            <w:noWrap/>
            <w:vAlign w:val="bottom"/>
            <w:hideMark/>
          </w:tcPr>
          <w:p w14:paraId="2BCCAC41"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220" w:type="dxa"/>
            <w:tcBorders>
              <w:top w:val="nil"/>
              <w:left w:val="nil"/>
              <w:bottom w:val="nil"/>
              <w:right w:val="nil"/>
            </w:tcBorders>
            <w:shd w:val="clear" w:color="auto" w:fill="auto"/>
            <w:noWrap/>
            <w:vAlign w:val="bottom"/>
            <w:hideMark/>
          </w:tcPr>
          <w:p w14:paraId="65F90ECE"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1EB9E2D5"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160" w:type="dxa"/>
            <w:tcBorders>
              <w:top w:val="nil"/>
              <w:left w:val="nil"/>
              <w:bottom w:val="nil"/>
              <w:right w:val="nil"/>
            </w:tcBorders>
            <w:shd w:val="clear" w:color="auto" w:fill="auto"/>
            <w:noWrap/>
            <w:vAlign w:val="bottom"/>
            <w:hideMark/>
          </w:tcPr>
          <w:p w14:paraId="5C3FD1BB"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r>
      <w:tr w:rsidR="00B10905" w:rsidRPr="00B10905" w14:paraId="4F15BC15" w14:textId="77777777" w:rsidTr="00B10905">
        <w:trPr>
          <w:trHeight w:val="227"/>
        </w:trPr>
        <w:tc>
          <w:tcPr>
            <w:tcW w:w="2960" w:type="dxa"/>
            <w:tcBorders>
              <w:top w:val="nil"/>
              <w:left w:val="nil"/>
              <w:bottom w:val="nil"/>
              <w:right w:val="nil"/>
            </w:tcBorders>
            <w:shd w:val="clear" w:color="auto" w:fill="auto"/>
            <w:noWrap/>
            <w:vAlign w:val="bottom"/>
            <w:hideMark/>
          </w:tcPr>
          <w:p w14:paraId="050CB387"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All</w:t>
            </w:r>
          </w:p>
        </w:tc>
        <w:tc>
          <w:tcPr>
            <w:tcW w:w="1280" w:type="dxa"/>
            <w:tcBorders>
              <w:top w:val="nil"/>
              <w:left w:val="nil"/>
              <w:bottom w:val="nil"/>
              <w:right w:val="nil"/>
            </w:tcBorders>
            <w:shd w:val="clear" w:color="auto" w:fill="auto"/>
            <w:noWrap/>
            <w:vAlign w:val="bottom"/>
            <w:hideMark/>
          </w:tcPr>
          <w:p w14:paraId="534FF33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040" w:type="dxa"/>
            <w:tcBorders>
              <w:top w:val="nil"/>
              <w:left w:val="nil"/>
              <w:bottom w:val="nil"/>
              <w:right w:val="nil"/>
            </w:tcBorders>
            <w:shd w:val="clear" w:color="auto" w:fill="auto"/>
            <w:noWrap/>
            <w:vAlign w:val="bottom"/>
            <w:hideMark/>
          </w:tcPr>
          <w:p w14:paraId="3D31A4F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0.11</w:t>
            </w:r>
          </w:p>
        </w:tc>
        <w:tc>
          <w:tcPr>
            <w:tcW w:w="1220" w:type="dxa"/>
            <w:tcBorders>
              <w:top w:val="nil"/>
              <w:left w:val="nil"/>
              <w:bottom w:val="nil"/>
              <w:right w:val="single" w:sz="4" w:space="0" w:color="auto"/>
            </w:tcBorders>
            <w:shd w:val="clear" w:color="auto" w:fill="auto"/>
            <w:noWrap/>
            <w:vAlign w:val="bottom"/>
            <w:hideMark/>
          </w:tcPr>
          <w:p w14:paraId="3493B0B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160" w:type="dxa"/>
            <w:tcBorders>
              <w:top w:val="nil"/>
              <w:left w:val="nil"/>
              <w:bottom w:val="nil"/>
              <w:right w:val="nil"/>
            </w:tcBorders>
            <w:shd w:val="clear" w:color="auto" w:fill="auto"/>
            <w:noWrap/>
            <w:vAlign w:val="bottom"/>
            <w:hideMark/>
          </w:tcPr>
          <w:p w14:paraId="20EE38E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100" w:type="dxa"/>
            <w:tcBorders>
              <w:top w:val="nil"/>
              <w:left w:val="nil"/>
              <w:bottom w:val="nil"/>
              <w:right w:val="nil"/>
            </w:tcBorders>
            <w:shd w:val="clear" w:color="auto" w:fill="auto"/>
            <w:noWrap/>
            <w:vAlign w:val="bottom"/>
            <w:hideMark/>
          </w:tcPr>
          <w:p w14:paraId="6E0A2ED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00" w:type="dxa"/>
            <w:tcBorders>
              <w:top w:val="nil"/>
              <w:left w:val="nil"/>
              <w:bottom w:val="nil"/>
              <w:right w:val="single" w:sz="4" w:space="0" w:color="auto"/>
            </w:tcBorders>
            <w:shd w:val="clear" w:color="auto" w:fill="auto"/>
            <w:noWrap/>
            <w:vAlign w:val="bottom"/>
            <w:hideMark/>
          </w:tcPr>
          <w:p w14:paraId="17B3D30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220" w:type="dxa"/>
            <w:tcBorders>
              <w:top w:val="nil"/>
              <w:left w:val="nil"/>
              <w:bottom w:val="nil"/>
              <w:right w:val="nil"/>
            </w:tcBorders>
            <w:shd w:val="clear" w:color="auto" w:fill="auto"/>
            <w:noWrap/>
            <w:vAlign w:val="bottom"/>
            <w:hideMark/>
          </w:tcPr>
          <w:p w14:paraId="68B3CD8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0.36</w:t>
            </w:r>
          </w:p>
        </w:tc>
        <w:tc>
          <w:tcPr>
            <w:tcW w:w="1040" w:type="dxa"/>
            <w:tcBorders>
              <w:top w:val="nil"/>
              <w:left w:val="nil"/>
              <w:bottom w:val="nil"/>
              <w:right w:val="nil"/>
            </w:tcBorders>
            <w:shd w:val="clear" w:color="auto" w:fill="auto"/>
            <w:noWrap/>
            <w:vAlign w:val="bottom"/>
            <w:hideMark/>
          </w:tcPr>
          <w:p w14:paraId="54E04B9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0.32</w:t>
            </w:r>
          </w:p>
        </w:tc>
        <w:tc>
          <w:tcPr>
            <w:tcW w:w="1160" w:type="dxa"/>
            <w:tcBorders>
              <w:top w:val="nil"/>
              <w:left w:val="nil"/>
              <w:bottom w:val="nil"/>
              <w:right w:val="nil"/>
            </w:tcBorders>
            <w:shd w:val="clear" w:color="auto" w:fill="auto"/>
            <w:noWrap/>
            <w:vAlign w:val="bottom"/>
            <w:hideMark/>
          </w:tcPr>
          <w:p w14:paraId="3BBFFB3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r>
      <w:tr w:rsidR="00B10905" w:rsidRPr="00B10905" w14:paraId="4DE7E33A" w14:textId="77777777" w:rsidTr="00B10905">
        <w:trPr>
          <w:trHeight w:val="227"/>
        </w:trPr>
        <w:tc>
          <w:tcPr>
            <w:tcW w:w="2960" w:type="dxa"/>
            <w:tcBorders>
              <w:top w:val="nil"/>
              <w:left w:val="nil"/>
              <w:bottom w:val="nil"/>
              <w:right w:val="nil"/>
            </w:tcBorders>
            <w:shd w:val="clear" w:color="auto" w:fill="auto"/>
            <w:noWrap/>
            <w:vAlign w:val="bottom"/>
            <w:hideMark/>
          </w:tcPr>
          <w:p w14:paraId="0FDD4D92"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London + next ten</w:t>
            </w:r>
          </w:p>
        </w:tc>
        <w:tc>
          <w:tcPr>
            <w:tcW w:w="1280" w:type="dxa"/>
            <w:tcBorders>
              <w:top w:val="nil"/>
              <w:left w:val="nil"/>
              <w:bottom w:val="nil"/>
              <w:right w:val="nil"/>
            </w:tcBorders>
            <w:shd w:val="clear" w:color="auto" w:fill="auto"/>
            <w:noWrap/>
            <w:vAlign w:val="bottom"/>
            <w:hideMark/>
          </w:tcPr>
          <w:p w14:paraId="37F588A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0.22</w:t>
            </w:r>
          </w:p>
        </w:tc>
        <w:tc>
          <w:tcPr>
            <w:tcW w:w="1040" w:type="dxa"/>
            <w:tcBorders>
              <w:top w:val="nil"/>
              <w:left w:val="nil"/>
              <w:bottom w:val="nil"/>
              <w:right w:val="nil"/>
            </w:tcBorders>
            <w:shd w:val="clear" w:color="auto" w:fill="auto"/>
            <w:noWrap/>
            <w:vAlign w:val="bottom"/>
            <w:hideMark/>
          </w:tcPr>
          <w:p w14:paraId="6187FB0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0.14</w:t>
            </w:r>
          </w:p>
        </w:tc>
        <w:tc>
          <w:tcPr>
            <w:tcW w:w="1220" w:type="dxa"/>
            <w:tcBorders>
              <w:top w:val="nil"/>
              <w:left w:val="nil"/>
              <w:bottom w:val="nil"/>
              <w:right w:val="single" w:sz="4" w:space="0" w:color="auto"/>
            </w:tcBorders>
            <w:shd w:val="clear" w:color="auto" w:fill="auto"/>
            <w:noWrap/>
            <w:vAlign w:val="bottom"/>
            <w:hideMark/>
          </w:tcPr>
          <w:p w14:paraId="38B63A9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160" w:type="dxa"/>
            <w:tcBorders>
              <w:top w:val="nil"/>
              <w:left w:val="nil"/>
              <w:bottom w:val="nil"/>
              <w:right w:val="nil"/>
            </w:tcBorders>
            <w:shd w:val="clear" w:color="auto" w:fill="auto"/>
            <w:noWrap/>
            <w:vAlign w:val="bottom"/>
            <w:hideMark/>
          </w:tcPr>
          <w:p w14:paraId="41F3C20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100" w:type="dxa"/>
            <w:tcBorders>
              <w:top w:val="nil"/>
              <w:left w:val="nil"/>
              <w:bottom w:val="nil"/>
              <w:right w:val="nil"/>
            </w:tcBorders>
            <w:shd w:val="clear" w:color="auto" w:fill="auto"/>
            <w:noWrap/>
            <w:vAlign w:val="bottom"/>
            <w:hideMark/>
          </w:tcPr>
          <w:p w14:paraId="3F66447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200" w:type="dxa"/>
            <w:tcBorders>
              <w:top w:val="nil"/>
              <w:left w:val="nil"/>
              <w:bottom w:val="nil"/>
              <w:right w:val="single" w:sz="4" w:space="0" w:color="auto"/>
            </w:tcBorders>
            <w:shd w:val="clear" w:color="auto" w:fill="auto"/>
            <w:noWrap/>
            <w:vAlign w:val="bottom"/>
            <w:hideMark/>
          </w:tcPr>
          <w:p w14:paraId="515DEB4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220" w:type="dxa"/>
            <w:tcBorders>
              <w:top w:val="nil"/>
              <w:left w:val="nil"/>
              <w:bottom w:val="nil"/>
              <w:right w:val="nil"/>
            </w:tcBorders>
            <w:shd w:val="clear" w:color="auto" w:fill="auto"/>
            <w:noWrap/>
            <w:vAlign w:val="bottom"/>
            <w:hideMark/>
          </w:tcPr>
          <w:p w14:paraId="1B18501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0.38</w:t>
            </w:r>
          </w:p>
        </w:tc>
        <w:tc>
          <w:tcPr>
            <w:tcW w:w="1040" w:type="dxa"/>
            <w:tcBorders>
              <w:top w:val="nil"/>
              <w:left w:val="nil"/>
              <w:bottom w:val="nil"/>
              <w:right w:val="nil"/>
            </w:tcBorders>
            <w:shd w:val="clear" w:color="auto" w:fill="auto"/>
            <w:noWrap/>
            <w:vAlign w:val="bottom"/>
            <w:hideMark/>
          </w:tcPr>
          <w:p w14:paraId="0EC59D3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0.34</w:t>
            </w:r>
          </w:p>
        </w:tc>
        <w:tc>
          <w:tcPr>
            <w:tcW w:w="1160" w:type="dxa"/>
            <w:tcBorders>
              <w:top w:val="nil"/>
              <w:left w:val="nil"/>
              <w:bottom w:val="nil"/>
              <w:right w:val="nil"/>
            </w:tcBorders>
            <w:shd w:val="clear" w:color="auto" w:fill="auto"/>
            <w:noWrap/>
            <w:vAlign w:val="bottom"/>
            <w:hideMark/>
          </w:tcPr>
          <w:p w14:paraId="4E2DCB9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r>
      <w:tr w:rsidR="00B10905" w:rsidRPr="00B10905" w14:paraId="6C4BD05A" w14:textId="77777777" w:rsidTr="00B10905">
        <w:trPr>
          <w:trHeight w:val="227"/>
        </w:trPr>
        <w:tc>
          <w:tcPr>
            <w:tcW w:w="2960" w:type="dxa"/>
            <w:tcBorders>
              <w:top w:val="nil"/>
              <w:left w:val="nil"/>
              <w:bottom w:val="nil"/>
              <w:right w:val="nil"/>
            </w:tcBorders>
            <w:shd w:val="clear" w:color="auto" w:fill="auto"/>
            <w:noWrap/>
            <w:vAlign w:val="bottom"/>
            <w:hideMark/>
          </w:tcPr>
          <w:p w14:paraId="54050894"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Smaller monocentric</w:t>
            </w:r>
          </w:p>
        </w:tc>
        <w:tc>
          <w:tcPr>
            <w:tcW w:w="1280" w:type="dxa"/>
            <w:tcBorders>
              <w:top w:val="nil"/>
              <w:left w:val="nil"/>
              <w:bottom w:val="nil"/>
              <w:right w:val="nil"/>
            </w:tcBorders>
            <w:shd w:val="clear" w:color="auto" w:fill="auto"/>
            <w:noWrap/>
            <w:vAlign w:val="bottom"/>
            <w:hideMark/>
          </w:tcPr>
          <w:p w14:paraId="6026EDC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040" w:type="dxa"/>
            <w:tcBorders>
              <w:top w:val="nil"/>
              <w:left w:val="nil"/>
              <w:bottom w:val="nil"/>
              <w:right w:val="nil"/>
            </w:tcBorders>
            <w:shd w:val="clear" w:color="auto" w:fill="auto"/>
            <w:noWrap/>
            <w:vAlign w:val="bottom"/>
            <w:hideMark/>
          </w:tcPr>
          <w:p w14:paraId="507DE21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0.10</w:t>
            </w:r>
          </w:p>
        </w:tc>
        <w:tc>
          <w:tcPr>
            <w:tcW w:w="1220" w:type="dxa"/>
            <w:tcBorders>
              <w:top w:val="nil"/>
              <w:left w:val="nil"/>
              <w:bottom w:val="nil"/>
              <w:right w:val="single" w:sz="4" w:space="0" w:color="auto"/>
            </w:tcBorders>
            <w:shd w:val="clear" w:color="auto" w:fill="auto"/>
            <w:noWrap/>
            <w:vAlign w:val="bottom"/>
            <w:hideMark/>
          </w:tcPr>
          <w:p w14:paraId="08572F3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160" w:type="dxa"/>
            <w:tcBorders>
              <w:top w:val="nil"/>
              <w:left w:val="nil"/>
              <w:bottom w:val="nil"/>
              <w:right w:val="nil"/>
            </w:tcBorders>
            <w:shd w:val="clear" w:color="auto" w:fill="auto"/>
            <w:noWrap/>
            <w:vAlign w:val="bottom"/>
            <w:hideMark/>
          </w:tcPr>
          <w:p w14:paraId="13BA7CC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100" w:type="dxa"/>
            <w:tcBorders>
              <w:top w:val="nil"/>
              <w:left w:val="nil"/>
              <w:bottom w:val="nil"/>
              <w:right w:val="nil"/>
            </w:tcBorders>
            <w:shd w:val="clear" w:color="auto" w:fill="auto"/>
            <w:noWrap/>
            <w:vAlign w:val="bottom"/>
            <w:hideMark/>
          </w:tcPr>
          <w:p w14:paraId="7451186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00" w:type="dxa"/>
            <w:tcBorders>
              <w:top w:val="nil"/>
              <w:left w:val="nil"/>
              <w:bottom w:val="nil"/>
              <w:right w:val="single" w:sz="4" w:space="0" w:color="auto"/>
            </w:tcBorders>
            <w:shd w:val="clear" w:color="auto" w:fill="auto"/>
            <w:noWrap/>
            <w:vAlign w:val="bottom"/>
            <w:hideMark/>
          </w:tcPr>
          <w:p w14:paraId="662155B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220" w:type="dxa"/>
            <w:tcBorders>
              <w:top w:val="nil"/>
              <w:left w:val="nil"/>
              <w:bottom w:val="nil"/>
              <w:right w:val="nil"/>
            </w:tcBorders>
            <w:shd w:val="clear" w:color="auto" w:fill="auto"/>
            <w:noWrap/>
            <w:vAlign w:val="bottom"/>
            <w:hideMark/>
          </w:tcPr>
          <w:p w14:paraId="27E35AD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0.34</w:t>
            </w:r>
          </w:p>
        </w:tc>
        <w:tc>
          <w:tcPr>
            <w:tcW w:w="1040" w:type="dxa"/>
            <w:tcBorders>
              <w:top w:val="nil"/>
              <w:left w:val="nil"/>
              <w:bottom w:val="nil"/>
              <w:right w:val="nil"/>
            </w:tcBorders>
            <w:shd w:val="clear" w:color="auto" w:fill="auto"/>
            <w:noWrap/>
            <w:vAlign w:val="bottom"/>
            <w:hideMark/>
          </w:tcPr>
          <w:p w14:paraId="582033B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160" w:type="dxa"/>
            <w:tcBorders>
              <w:top w:val="nil"/>
              <w:left w:val="nil"/>
              <w:bottom w:val="nil"/>
              <w:right w:val="nil"/>
            </w:tcBorders>
            <w:shd w:val="clear" w:color="auto" w:fill="auto"/>
            <w:noWrap/>
            <w:vAlign w:val="bottom"/>
            <w:hideMark/>
          </w:tcPr>
          <w:p w14:paraId="666C858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r>
      <w:tr w:rsidR="00B10905" w:rsidRPr="00B10905" w14:paraId="7DF5CD93" w14:textId="77777777" w:rsidTr="00B10905">
        <w:trPr>
          <w:trHeight w:val="227"/>
        </w:trPr>
        <w:tc>
          <w:tcPr>
            <w:tcW w:w="2960" w:type="dxa"/>
            <w:tcBorders>
              <w:top w:val="nil"/>
              <w:left w:val="nil"/>
              <w:bottom w:val="nil"/>
              <w:right w:val="nil"/>
            </w:tcBorders>
            <w:shd w:val="clear" w:color="auto" w:fill="auto"/>
            <w:noWrap/>
            <w:vAlign w:val="bottom"/>
            <w:hideMark/>
          </w:tcPr>
          <w:p w14:paraId="33850901"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Smaller polycentric</w:t>
            </w:r>
          </w:p>
        </w:tc>
        <w:tc>
          <w:tcPr>
            <w:tcW w:w="1280" w:type="dxa"/>
            <w:tcBorders>
              <w:top w:val="nil"/>
              <w:left w:val="nil"/>
              <w:bottom w:val="nil"/>
              <w:right w:val="nil"/>
            </w:tcBorders>
            <w:shd w:val="clear" w:color="auto" w:fill="auto"/>
            <w:noWrap/>
            <w:vAlign w:val="bottom"/>
            <w:hideMark/>
          </w:tcPr>
          <w:p w14:paraId="11B72C0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0.06</w:t>
            </w:r>
          </w:p>
        </w:tc>
        <w:tc>
          <w:tcPr>
            <w:tcW w:w="1040" w:type="dxa"/>
            <w:tcBorders>
              <w:top w:val="nil"/>
              <w:left w:val="nil"/>
              <w:bottom w:val="nil"/>
              <w:right w:val="nil"/>
            </w:tcBorders>
            <w:shd w:val="clear" w:color="auto" w:fill="auto"/>
            <w:noWrap/>
            <w:vAlign w:val="bottom"/>
            <w:hideMark/>
          </w:tcPr>
          <w:p w14:paraId="3B20D90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220" w:type="dxa"/>
            <w:tcBorders>
              <w:top w:val="nil"/>
              <w:left w:val="nil"/>
              <w:bottom w:val="nil"/>
              <w:right w:val="single" w:sz="4" w:space="0" w:color="auto"/>
            </w:tcBorders>
            <w:shd w:val="clear" w:color="auto" w:fill="auto"/>
            <w:noWrap/>
            <w:vAlign w:val="bottom"/>
            <w:hideMark/>
          </w:tcPr>
          <w:p w14:paraId="76324B7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160" w:type="dxa"/>
            <w:tcBorders>
              <w:top w:val="nil"/>
              <w:left w:val="nil"/>
              <w:bottom w:val="nil"/>
              <w:right w:val="nil"/>
            </w:tcBorders>
            <w:shd w:val="clear" w:color="auto" w:fill="auto"/>
            <w:noWrap/>
            <w:vAlign w:val="bottom"/>
            <w:hideMark/>
          </w:tcPr>
          <w:p w14:paraId="0284F17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0.18</w:t>
            </w:r>
          </w:p>
        </w:tc>
        <w:tc>
          <w:tcPr>
            <w:tcW w:w="1100" w:type="dxa"/>
            <w:tcBorders>
              <w:top w:val="nil"/>
              <w:left w:val="nil"/>
              <w:bottom w:val="nil"/>
              <w:right w:val="nil"/>
            </w:tcBorders>
            <w:shd w:val="clear" w:color="auto" w:fill="auto"/>
            <w:noWrap/>
            <w:vAlign w:val="bottom"/>
            <w:hideMark/>
          </w:tcPr>
          <w:p w14:paraId="41310E2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200" w:type="dxa"/>
            <w:tcBorders>
              <w:top w:val="nil"/>
              <w:left w:val="nil"/>
              <w:bottom w:val="nil"/>
              <w:right w:val="single" w:sz="4" w:space="0" w:color="auto"/>
            </w:tcBorders>
            <w:shd w:val="clear" w:color="auto" w:fill="auto"/>
            <w:noWrap/>
            <w:vAlign w:val="bottom"/>
            <w:hideMark/>
          </w:tcPr>
          <w:p w14:paraId="11F9659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220" w:type="dxa"/>
            <w:tcBorders>
              <w:top w:val="nil"/>
              <w:left w:val="nil"/>
              <w:bottom w:val="nil"/>
              <w:right w:val="nil"/>
            </w:tcBorders>
            <w:shd w:val="clear" w:color="auto" w:fill="auto"/>
            <w:noWrap/>
            <w:vAlign w:val="bottom"/>
            <w:hideMark/>
          </w:tcPr>
          <w:p w14:paraId="27BAED6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0.35</w:t>
            </w:r>
          </w:p>
        </w:tc>
        <w:tc>
          <w:tcPr>
            <w:tcW w:w="1040" w:type="dxa"/>
            <w:tcBorders>
              <w:top w:val="nil"/>
              <w:left w:val="nil"/>
              <w:bottom w:val="nil"/>
              <w:right w:val="nil"/>
            </w:tcBorders>
            <w:shd w:val="clear" w:color="auto" w:fill="auto"/>
            <w:noWrap/>
            <w:vAlign w:val="bottom"/>
            <w:hideMark/>
          </w:tcPr>
          <w:p w14:paraId="493368C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160" w:type="dxa"/>
            <w:tcBorders>
              <w:top w:val="nil"/>
              <w:left w:val="nil"/>
              <w:bottom w:val="nil"/>
              <w:right w:val="nil"/>
            </w:tcBorders>
            <w:shd w:val="clear" w:color="auto" w:fill="auto"/>
            <w:noWrap/>
            <w:vAlign w:val="bottom"/>
            <w:hideMark/>
          </w:tcPr>
          <w:p w14:paraId="54488A7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bl>
    <w:p w14:paraId="59DC7D62" w14:textId="77777777" w:rsidR="00B10905" w:rsidRDefault="00B10905" w:rsidP="005A14F7">
      <w:pPr>
        <w:spacing w:after="0" w:line="240" w:lineRule="auto"/>
      </w:pPr>
    </w:p>
    <w:p w14:paraId="7AC2F18A" w14:textId="6AFBAFCF" w:rsidR="005A14F7" w:rsidRPr="0035151F" w:rsidRDefault="005A14F7" w:rsidP="005A14F7">
      <w:pPr>
        <w:spacing w:after="0" w:line="240" w:lineRule="auto"/>
        <w:rPr>
          <w:sz w:val="20"/>
        </w:rPr>
      </w:pPr>
      <w:r w:rsidRPr="0035151F">
        <w:rPr>
          <w:sz w:val="20"/>
        </w:rPr>
        <w:t xml:space="preserve">Source: </w:t>
      </w:r>
      <w:r w:rsidR="00E87AF2" w:rsidRPr="0035151F">
        <w:rPr>
          <w:sz w:val="20"/>
        </w:rPr>
        <w:t xml:space="preserve">Data from </w:t>
      </w:r>
      <w:r w:rsidR="007F1221" w:rsidRPr="0035151F">
        <w:rPr>
          <w:sz w:val="20"/>
        </w:rPr>
        <w:t>EIMD and SIMD.</w:t>
      </w:r>
      <w:r w:rsidRPr="0035151F">
        <w:rPr>
          <w:sz w:val="20"/>
        </w:rPr>
        <w:t xml:space="preserve"> (1) Figure for D in 2015/16 for Edinburgh and Glasgow based on 2012 data due to boundary change problems. </w:t>
      </w:r>
    </w:p>
    <w:p w14:paraId="23B92C47" w14:textId="77777777" w:rsidR="005A14F7" w:rsidRDefault="005A14F7" w:rsidP="005A14F7">
      <w:r>
        <w:br w:type="page"/>
      </w:r>
    </w:p>
    <w:p w14:paraId="11E45E10" w14:textId="77777777" w:rsidR="005A14F7" w:rsidRDefault="005A14F7" w:rsidP="005A14F7">
      <w:pPr>
        <w:spacing w:after="0"/>
        <w:sectPr w:rsidR="005A14F7" w:rsidSect="00B10905">
          <w:endnotePr>
            <w:numFmt w:val="decimal"/>
          </w:endnotePr>
          <w:pgSz w:w="16838" w:h="11906" w:orient="landscape"/>
          <w:pgMar w:top="720" w:right="720" w:bottom="720" w:left="720" w:header="708" w:footer="708" w:gutter="0"/>
          <w:cols w:space="708"/>
          <w:docGrid w:linePitch="360"/>
        </w:sectPr>
      </w:pPr>
    </w:p>
    <w:p w14:paraId="00F93D1F" w14:textId="77777777" w:rsidR="00023CA5" w:rsidRDefault="00023CA5" w:rsidP="00023CA5">
      <w:pPr>
        <w:pStyle w:val="Heading4"/>
      </w:pPr>
      <w:r>
        <w:lastRenderedPageBreak/>
        <w:t>Table 3: Change in segregation for inner and outer city – 2004-2015/16</w:t>
      </w:r>
    </w:p>
    <w:tbl>
      <w:tblPr>
        <w:tblW w:w="6736" w:type="dxa"/>
        <w:tblInd w:w="93" w:type="dxa"/>
        <w:tblLook w:val="04A0" w:firstRow="1" w:lastRow="0" w:firstColumn="1" w:lastColumn="0" w:noHBand="0" w:noVBand="1"/>
      </w:tblPr>
      <w:tblGrid>
        <w:gridCol w:w="2576"/>
        <w:gridCol w:w="1100"/>
        <w:gridCol w:w="1140"/>
        <w:gridCol w:w="960"/>
        <w:gridCol w:w="960"/>
      </w:tblGrid>
      <w:tr w:rsidR="00023CA5" w:rsidRPr="00023CA5" w14:paraId="2B96D14C" w14:textId="77777777" w:rsidTr="00023CA5">
        <w:trPr>
          <w:trHeight w:val="288"/>
        </w:trPr>
        <w:tc>
          <w:tcPr>
            <w:tcW w:w="2576" w:type="dxa"/>
            <w:tcBorders>
              <w:top w:val="nil"/>
              <w:left w:val="nil"/>
              <w:bottom w:val="nil"/>
              <w:right w:val="nil"/>
            </w:tcBorders>
            <w:shd w:val="clear" w:color="auto" w:fill="auto"/>
            <w:noWrap/>
            <w:vAlign w:val="bottom"/>
            <w:hideMark/>
          </w:tcPr>
          <w:p w14:paraId="74AA6F4D" w14:textId="77777777" w:rsidR="00023CA5" w:rsidRPr="00023CA5" w:rsidRDefault="00023CA5" w:rsidP="00023CA5">
            <w:pPr>
              <w:spacing w:after="0" w:line="240" w:lineRule="auto"/>
              <w:rPr>
                <w:rFonts w:ascii="Calibri" w:eastAsia="Times New Roman" w:hAnsi="Calibri" w:cs="Times New Roman"/>
                <w:color w:val="000000"/>
                <w:lang w:eastAsia="en-GB"/>
              </w:rPr>
            </w:pPr>
          </w:p>
        </w:tc>
        <w:tc>
          <w:tcPr>
            <w:tcW w:w="1100" w:type="dxa"/>
            <w:tcBorders>
              <w:top w:val="nil"/>
              <w:left w:val="nil"/>
              <w:bottom w:val="nil"/>
              <w:right w:val="nil"/>
            </w:tcBorders>
            <w:shd w:val="clear" w:color="auto" w:fill="auto"/>
            <w:noWrap/>
            <w:vAlign w:val="bottom"/>
            <w:hideMark/>
          </w:tcPr>
          <w:p w14:paraId="497CE126" w14:textId="77777777" w:rsidR="00023CA5" w:rsidRPr="00023CA5" w:rsidRDefault="00023CA5" w:rsidP="00023CA5">
            <w:pPr>
              <w:spacing w:after="0" w:line="240" w:lineRule="auto"/>
              <w:jc w:val="center"/>
              <w:rPr>
                <w:rFonts w:ascii="Calibri" w:eastAsia="Times New Roman" w:hAnsi="Calibri" w:cs="Times New Roman"/>
                <w:b/>
                <w:bCs/>
                <w:color w:val="000000"/>
                <w:lang w:eastAsia="en-GB"/>
              </w:rPr>
            </w:pPr>
            <w:r w:rsidRPr="00023CA5">
              <w:rPr>
                <w:rFonts w:ascii="Calibri" w:eastAsia="Times New Roman" w:hAnsi="Calibri" w:cs="Times New Roman"/>
                <w:b/>
                <w:bCs/>
                <w:color w:val="000000"/>
                <w:lang w:eastAsia="en-GB"/>
              </w:rPr>
              <w:t>Total</w:t>
            </w:r>
          </w:p>
        </w:tc>
        <w:tc>
          <w:tcPr>
            <w:tcW w:w="1140" w:type="dxa"/>
            <w:tcBorders>
              <w:top w:val="nil"/>
              <w:left w:val="nil"/>
              <w:bottom w:val="nil"/>
              <w:right w:val="nil"/>
            </w:tcBorders>
            <w:shd w:val="clear" w:color="auto" w:fill="auto"/>
            <w:noWrap/>
            <w:vAlign w:val="bottom"/>
            <w:hideMark/>
          </w:tcPr>
          <w:p w14:paraId="56D63DB4" w14:textId="77777777" w:rsidR="00023CA5" w:rsidRPr="00023CA5" w:rsidRDefault="00023CA5" w:rsidP="00023CA5">
            <w:pPr>
              <w:spacing w:after="0" w:line="240" w:lineRule="auto"/>
              <w:jc w:val="center"/>
              <w:rPr>
                <w:rFonts w:ascii="Calibri" w:eastAsia="Times New Roman" w:hAnsi="Calibri" w:cs="Times New Roman"/>
                <w:b/>
                <w:bCs/>
                <w:color w:val="000000"/>
                <w:lang w:eastAsia="en-GB"/>
              </w:rPr>
            </w:pPr>
            <w:r w:rsidRPr="00023CA5">
              <w:rPr>
                <w:rFonts w:ascii="Calibri" w:eastAsia="Times New Roman" w:hAnsi="Calibri" w:cs="Times New Roman"/>
                <w:b/>
                <w:bCs/>
                <w:color w:val="000000"/>
                <w:lang w:eastAsia="en-GB"/>
              </w:rPr>
              <w:t>Inner</w:t>
            </w:r>
          </w:p>
        </w:tc>
        <w:tc>
          <w:tcPr>
            <w:tcW w:w="960" w:type="dxa"/>
            <w:tcBorders>
              <w:top w:val="nil"/>
              <w:left w:val="nil"/>
              <w:bottom w:val="nil"/>
              <w:right w:val="nil"/>
            </w:tcBorders>
            <w:shd w:val="clear" w:color="auto" w:fill="auto"/>
            <w:noWrap/>
            <w:vAlign w:val="bottom"/>
            <w:hideMark/>
          </w:tcPr>
          <w:p w14:paraId="740A067E" w14:textId="77777777" w:rsidR="00023CA5" w:rsidRPr="00023CA5" w:rsidRDefault="00023CA5" w:rsidP="00023CA5">
            <w:pPr>
              <w:spacing w:after="0" w:line="240" w:lineRule="auto"/>
              <w:jc w:val="center"/>
              <w:rPr>
                <w:rFonts w:ascii="Calibri" w:eastAsia="Times New Roman" w:hAnsi="Calibri" w:cs="Times New Roman"/>
                <w:b/>
                <w:bCs/>
                <w:color w:val="000000"/>
                <w:lang w:eastAsia="en-GB"/>
              </w:rPr>
            </w:pPr>
            <w:r w:rsidRPr="00023CA5">
              <w:rPr>
                <w:rFonts w:ascii="Calibri" w:eastAsia="Times New Roman" w:hAnsi="Calibri" w:cs="Times New Roman"/>
                <w:b/>
                <w:bCs/>
                <w:color w:val="000000"/>
                <w:lang w:eastAsia="en-GB"/>
              </w:rPr>
              <w:t>Outer</w:t>
            </w:r>
          </w:p>
        </w:tc>
        <w:tc>
          <w:tcPr>
            <w:tcW w:w="960" w:type="dxa"/>
            <w:tcBorders>
              <w:top w:val="nil"/>
              <w:left w:val="nil"/>
              <w:bottom w:val="nil"/>
              <w:right w:val="nil"/>
            </w:tcBorders>
            <w:shd w:val="clear" w:color="auto" w:fill="auto"/>
            <w:noWrap/>
            <w:vAlign w:val="bottom"/>
            <w:hideMark/>
          </w:tcPr>
          <w:p w14:paraId="3FA80363" w14:textId="77777777" w:rsidR="00023CA5" w:rsidRPr="00023CA5" w:rsidRDefault="00023CA5" w:rsidP="00023CA5">
            <w:pPr>
              <w:spacing w:after="0" w:line="240" w:lineRule="auto"/>
              <w:jc w:val="center"/>
              <w:rPr>
                <w:rFonts w:ascii="Calibri" w:eastAsia="Times New Roman" w:hAnsi="Calibri" w:cs="Times New Roman"/>
                <w:b/>
                <w:bCs/>
                <w:color w:val="000000"/>
                <w:lang w:eastAsia="en-GB"/>
              </w:rPr>
            </w:pPr>
            <w:r w:rsidRPr="00023CA5">
              <w:rPr>
                <w:rFonts w:ascii="Calibri" w:eastAsia="Times New Roman" w:hAnsi="Calibri" w:cs="Times New Roman"/>
                <w:b/>
                <w:bCs/>
                <w:color w:val="000000"/>
                <w:lang w:eastAsia="en-GB"/>
              </w:rPr>
              <w:t>Outer/4</w:t>
            </w:r>
          </w:p>
        </w:tc>
      </w:tr>
      <w:tr w:rsidR="00023CA5" w:rsidRPr="00023CA5" w14:paraId="2F72E7FD" w14:textId="77777777" w:rsidTr="00023CA5">
        <w:trPr>
          <w:trHeight w:val="288"/>
        </w:trPr>
        <w:tc>
          <w:tcPr>
            <w:tcW w:w="2576" w:type="dxa"/>
            <w:tcBorders>
              <w:top w:val="nil"/>
              <w:left w:val="nil"/>
              <w:bottom w:val="nil"/>
              <w:right w:val="nil"/>
            </w:tcBorders>
            <w:shd w:val="clear" w:color="auto" w:fill="auto"/>
            <w:noWrap/>
            <w:vAlign w:val="bottom"/>
            <w:hideMark/>
          </w:tcPr>
          <w:p w14:paraId="53E80C67" w14:textId="77777777" w:rsidR="00023CA5" w:rsidRPr="00023CA5" w:rsidRDefault="00023CA5" w:rsidP="00023CA5">
            <w:pPr>
              <w:spacing w:after="0" w:line="240" w:lineRule="auto"/>
              <w:rPr>
                <w:rFonts w:ascii="Calibri" w:eastAsia="Times New Roman" w:hAnsi="Calibri" w:cs="Times New Roman"/>
                <w:b/>
                <w:bCs/>
                <w:i/>
                <w:iCs/>
                <w:color w:val="000000"/>
                <w:lang w:eastAsia="en-GB"/>
              </w:rPr>
            </w:pPr>
            <w:r w:rsidRPr="00023CA5">
              <w:rPr>
                <w:rFonts w:ascii="Calibri" w:eastAsia="Times New Roman" w:hAnsi="Calibri" w:cs="Times New Roman"/>
                <w:b/>
                <w:bCs/>
                <w:i/>
                <w:iCs/>
                <w:color w:val="000000"/>
                <w:lang w:eastAsia="en-GB"/>
              </w:rPr>
              <w:t>Larger</w:t>
            </w:r>
          </w:p>
        </w:tc>
        <w:tc>
          <w:tcPr>
            <w:tcW w:w="1100" w:type="dxa"/>
            <w:tcBorders>
              <w:top w:val="nil"/>
              <w:left w:val="nil"/>
              <w:bottom w:val="nil"/>
              <w:right w:val="nil"/>
            </w:tcBorders>
            <w:shd w:val="clear" w:color="auto" w:fill="auto"/>
            <w:noWrap/>
            <w:vAlign w:val="bottom"/>
            <w:hideMark/>
          </w:tcPr>
          <w:p w14:paraId="0830A350" w14:textId="77777777" w:rsidR="00023CA5" w:rsidRPr="00023CA5" w:rsidRDefault="00023CA5" w:rsidP="00023CA5">
            <w:pPr>
              <w:spacing w:after="0" w:line="240" w:lineRule="auto"/>
              <w:jc w:val="center"/>
              <w:rPr>
                <w:rFonts w:ascii="Calibri" w:eastAsia="Times New Roman" w:hAnsi="Calibri" w:cs="Times New Roman"/>
                <w:b/>
                <w:bCs/>
                <w:i/>
                <w:iCs/>
                <w:color w:val="000000"/>
                <w:lang w:eastAsia="en-GB"/>
              </w:rPr>
            </w:pPr>
          </w:p>
        </w:tc>
        <w:tc>
          <w:tcPr>
            <w:tcW w:w="1140" w:type="dxa"/>
            <w:tcBorders>
              <w:top w:val="nil"/>
              <w:left w:val="nil"/>
              <w:bottom w:val="nil"/>
              <w:right w:val="nil"/>
            </w:tcBorders>
            <w:shd w:val="clear" w:color="auto" w:fill="auto"/>
            <w:noWrap/>
            <w:vAlign w:val="bottom"/>
            <w:hideMark/>
          </w:tcPr>
          <w:p w14:paraId="4CF5EA03"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14:paraId="111F468A"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14:paraId="77E1E09D"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p>
        </w:tc>
      </w:tr>
      <w:tr w:rsidR="00023CA5" w:rsidRPr="00023CA5" w14:paraId="6E1A5B8B" w14:textId="77777777" w:rsidTr="00023CA5">
        <w:trPr>
          <w:trHeight w:val="288"/>
        </w:trPr>
        <w:tc>
          <w:tcPr>
            <w:tcW w:w="2576" w:type="dxa"/>
            <w:tcBorders>
              <w:top w:val="nil"/>
              <w:left w:val="nil"/>
              <w:bottom w:val="nil"/>
              <w:right w:val="nil"/>
            </w:tcBorders>
            <w:shd w:val="clear" w:color="auto" w:fill="auto"/>
            <w:noWrap/>
            <w:vAlign w:val="bottom"/>
            <w:hideMark/>
          </w:tcPr>
          <w:p w14:paraId="663A9F9D"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London</w:t>
            </w:r>
          </w:p>
        </w:tc>
        <w:tc>
          <w:tcPr>
            <w:tcW w:w="1100" w:type="dxa"/>
            <w:tcBorders>
              <w:top w:val="nil"/>
              <w:left w:val="nil"/>
              <w:bottom w:val="nil"/>
              <w:right w:val="nil"/>
            </w:tcBorders>
            <w:shd w:val="clear" w:color="auto" w:fill="auto"/>
            <w:noWrap/>
            <w:vAlign w:val="bottom"/>
            <w:hideMark/>
          </w:tcPr>
          <w:p w14:paraId="720A278B"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-0.064</w:t>
            </w:r>
          </w:p>
        </w:tc>
        <w:tc>
          <w:tcPr>
            <w:tcW w:w="1140" w:type="dxa"/>
            <w:tcBorders>
              <w:top w:val="nil"/>
              <w:left w:val="nil"/>
              <w:bottom w:val="nil"/>
              <w:right w:val="nil"/>
            </w:tcBorders>
            <w:shd w:val="clear" w:color="auto" w:fill="auto"/>
            <w:noWrap/>
            <w:vAlign w:val="bottom"/>
            <w:hideMark/>
          </w:tcPr>
          <w:p w14:paraId="0A9BF3B7"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-0.015</w:t>
            </w:r>
          </w:p>
        </w:tc>
        <w:tc>
          <w:tcPr>
            <w:tcW w:w="960" w:type="dxa"/>
            <w:tcBorders>
              <w:top w:val="nil"/>
              <w:left w:val="nil"/>
              <w:bottom w:val="nil"/>
              <w:right w:val="nil"/>
            </w:tcBorders>
            <w:shd w:val="clear" w:color="auto" w:fill="auto"/>
            <w:noWrap/>
            <w:vAlign w:val="bottom"/>
            <w:hideMark/>
          </w:tcPr>
          <w:p w14:paraId="1BE15C78"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-0.049</w:t>
            </w:r>
          </w:p>
        </w:tc>
        <w:tc>
          <w:tcPr>
            <w:tcW w:w="960" w:type="dxa"/>
            <w:tcBorders>
              <w:top w:val="nil"/>
              <w:left w:val="nil"/>
              <w:bottom w:val="nil"/>
              <w:right w:val="nil"/>
            </w:tcBorders>
            <w:shd w:val="clear" w:color="auto" w:fill="auto"/>
            <w:noWrap/>
            <w:vAlign w:val="bottom"/>
            <w:hideMark/>
          </w:tcPr>
          <w:p w14:paraId="2FA528C8"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-0.012</w:t>
            </w:r>
          </w:p>
        </w:tc>
      </w:tr>
      <w:tr w:rsidR="00023CA5" w:rsidRPr="00023CA5" w14:paraId="490A90CF" w14:textId="77777777" w:rsidTr="00023CA5">
        <w:trPr>
          <w:trHeight w:val="288"/>
        </w:trPr>
        <w:tc>
          <w:tcPr>
            <w:tcW w:w="2576" w:type="dxa"/>
            <w:tcBorders>
              <w:top w:val="nil"/>
              <w:left w:val="nil"/>
              <w:bottom w:val="nil"/>
              <w:right w:val="nil"/>
            </w:tcBorders>
            <w:shd w:val="clear" w:color="auto" w:fill="auto"/>
            <w:noWrap/>
            <w:vAlign w:val="bottom"/>
            <w:hideMark/>
          </w:tcPr>
          <w:p w14:paraId="0436CA01"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Manchester</w:t>
            </w:r>
          </w:p>
        </w:tc>
        <w:tc>
          <w:tcPr>
            <w:tcW w:w="1100" w:type="dxa"/>
            <w:tcBorders>
              <w:top w:val="nil"/>
              <w:left w:val="nil"/>
              <w:bottom w:val="nil"/>
              <w:right w:val="nil"/>
            </w:tcBorders>
            <w:shd w:val="clear" w:color="auto" w:fill="auto"/>
            <w:noWrap/>
            <w:vAlign w:val="bottom"/>
            <w:hideMark/>
          </w:tcPr>
          <w:p w14:paraId="44F0280F"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-0.049</w:t>
            </w:r>
          </w:p>
        </w:tc>
        <w:tc>
          <w:tcPr>
            <w:tcW w:w="1140" w:type="dxa"/>
            <w:tcBorders>
              <w:top w:val="nil"/>
              <w:left w:val="nil"/>
              <w:bottom w:val="nil"/>
              <w:right w:val="nil"/>
            </w:tcBorders>
            <w:shd w:val="clear" w:color="auto" w:fill="auto"/>
            <w:noWrap/>
            <w:vAlign w:val="bottom"/>
            <w:hideMark/>
          </w:tcPr>
          <w:p w14:paraId="4C3D9AEB"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-0.017</w:t>
            </w:r>
          </w:p>
        </w:tc>
        <w:tc>
          <w:tcPr>
            <w:tcW w:w="960" w:type="dxa"/>
            <w:tcBorders>
              <w:top w:val="nil"/>
              <w:left w:val="nil"/>
              <w:bottom w:val="nil"/>
              <w:right w:val="nil"/>
            </w:tcBorders>
            <w:shd w:val="clear" w:color="auto" w:fill="auto"/>
            <w:noWrap/>
            <w:vAlign w:val="bottom"/>
            <w:hideMark/>
          </w:tcPr>
          <w:p w14:paraId="726D108B"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-0.031</w:t>
            </w:r>
          </w:p>
        </w:tc>
        <w:tc>
          <w:tcPr>
            <w:tcW w:w="960" w:type="dxa"/>
            <w:tcBorders>
              <w:top w:val="nil"/>
              <w:left w:val="nil"/>
              <w:bottom w:val="nil"/>
              <w:right w:val="nil"/>
            </w:tcBorders>
            <w:shd w:val="clear" w:color="auto" w:fill="auto"/>
            <w:noWrap/>
            <w:vAlign w:val="bottom"/>
            <w:hideMark/>
          </w:tcPr>
          <w:p w14:paraId="5D20A944"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-0.008</w:t>
            </w:r>
          </w:p>
        </w:tc>
      </w:tr>
      <w:tr w:rsidR="00023CA5" w:rsidRPr="00023CA5" w14:paraId="77AD2165" w14:textId="77777777" w:rsidTr="00023CA5">
        <w:trPr>
          <w:trHeight w:val="288"/>
        </w:trPr>
        <w:tc>
          <w:tcPr>
            <w:tcW w:w="2576" w:type="dxa"/>
            <w:tcBorders>
              <w:top w:val="nil"/>
              <w:left w:val="nil"/>
              <w:bottom w:val="nil"/>
              <w:right w:val="nil"/>
            </w:tcBorders>
            <w:shd w:val="clear" w:color="auto" w:fill="auto"/>
            <w:noWrap/>
            <w:vAlign w:val="bottom"/>
            <w:hideMark/>
          </w:tcPr>
          <w:p w14:paraId="35623FC0"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Birmingham</w:t>
            </w:r>
          </w:p>
        </w:tc>
        <w:tc>
          <w:tcPr>
            <w:tcW w:w="1100" w:type="dxa"/>
            <w:tcBorders>
              <w:top w:val="nil"/>
              <w:left w:val="nil"/>
              <w:bottom w:val="nil"/>
              <w:right w:val="nil"/>
            </w:tcBorders>
            <w:shd w:val="clear" w:color="auto" w:fill="auto"/>
            <w:noWrap/>
            <w:vAlign w:val="bottom"/>
            <w:hideMark/>
          </w:tcPr>
          <w:p w14:paraId="15346778"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-0.052</w:t>
            </w:r>
          </w:p>
        </w:tc>
        <w:tc>
          <w:tcPr>
            <w:tcW w:w="1140" w:type="dxa"/>
            <w:tcBorders>
              <w:top w:val="nil"/>
              <w:left w:val="nil"/>
              <w:bottom w:val="nil"/>
              <w:right w:val="nil"/>
            </w:tcBorders>
            <w:shd w:val="clear" w:color="auto" w:fill="auto"/>
            <w:noWrap/>
            <w:vAlign w:val="bottom"/>
            <w:hideMark/>
          </w:tcPr>
          <w:p w14:paraId="16721B59"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-0.022</w:t>
            </w:r>
          </w:p>
        </w:tc>
        <w:tc>
          <w:tcPr>
            <w:tcW w:w="960" w:type="dxa"/>
            <w:tcBorders>
              <w:top w:val="nil"/>
              <w:left w:val="nil"/>
              <w:bottom w:val="nil"/>
              <w:right w:val="nil"/>
            </w:tcBorders>
            <w:shd w:val="clear" w:color="auto" w:fill="auto"/>
            <w:noWrap/>
            <w:vAlign w:val="bottom"/>
            <w:hideMark/>
          </w:tcPr>
          <w:p w14:paraId="328FD403"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-0.030</w:t>
            </w:r>
          </w:p>
        </w:tc>
        <w:tc>
          <w:tcPr>
            <w:tcW w:w="960" w:type="dxa"/>
            <w:tcBorders>
              <w:top w:val="nil"/>
              <w:left w:val="nil"/>
              <w:bottom w:val="nil"/>
              <w:right w:val="nil"/>
            </w:tcBorders>
            <w:shd w:val="clear" w:color="auto" w:fill="auto"/>
            <w:noWrap/>
            <w:vAlign w:val="bottom"/>
            <w:hideMark/>
          </w:tcPr>
          <w:p w14:paraId="52C55726"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-0.007</w:t>
            </w:r>
          </w:p>
        </w:tc>
      </w:tr>
      <w:tr w:rsidR="00023CA5" w:rsidRPr="00023CA5" w14:paraId="732E538B" w14:textId="77777777" w:rsidTr="00023CA5">
        <w:trPr>
          <w:trHeight w:val="288"/>
        </w:trPr>
        <w:tc>
          <w:tcPr>
            <w:tcW w:w="2576" w:type="dxa"/>
            <w:tcBorders>
              <w:top w:val="nil"/>
              <w:left w:val="nil"/>
              <w:bottom w:val="nil"/>
              <w:right w:val="nil"/>
            </w:tcBorders>
            <w:shd w:val="clear" w:color="auto" w:fill="auto"/>
            <w:noWrap/>
            <w:vAlign w:val="bottom"/>
            <w:hideMark/>
          </w:tcPr>
          <w:p w14:paraId="47E722AA"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Glasgow</w:t>
            </w:r>
          </w:p>
        </w:tc>
        <w:tc>
          <w:tcPr>
            <w:tcW w:w="1100" w:type="dxa"/>
            <w:tcBorders>
              <w:top w:val="nil"/>
              <w:left w:val="nil"/>
              <w:bottom w:val="nil"/>
              <w:right w:val="nil"/>
            </w:tcBorders>
            <w:shd w:val="clear" w:color="auto" w:fill="auto"/>
            <w:noWrap/>
            <w:vAlign w:val="bottom"/>
            <w:hideMark/>
          </w:tcPr>
          <w:p w14:paraId="0929C115"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-0.054</w:t>
            </w:r>
          </w:p>
        </w:tc>
        <w:tc>
          <w:tcPr>
            <w:tcW w:w="1140" w:type="dxa"/>
            <w:tcBorders>
              <w:top w:val="nil"/>
              <w:left w:val="nil"/>
              <w:bottom w:val="nil"/>
              <w:right w:val="nil"/>
            </w:tcBorders>
            <w:shd w:val="clear" w:color="auto" w:fill="auto"/>
            <w:noWrap/>
            <w:vAlign w:val="bottom"/>
            <w:hideMark/>
          </w:tcPr>
          <w:p w14:paraId="21E0F6A2"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-0.014</w:t>
            </w:r>
          </w:p>
        </w:tc>
        <w:tc>
          <w:tcPr>
            <w:tcW w:w="960" w:type="dxa"/>
            <w:tcBorders>
              <w:top w:val="nil"/>
              <w:left w:val="nil"/>
              <w:bottom w:val="nil"/>
              <w:right w:val="nil"/>
            </w:tcBorders>
            <w:shd w:val="clear" w:color="auto" w:fill="auto"/>
            <w:noWrap/>
            <w:vAlign w:val="bottom"/>
            <w:hideMark/>
          </w:tcPr>
          <w:p w14:paraId="4E625A93"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-0.040</w:t>
            </w:r>
          </w:p>
        </w:tc>
        <w:tc>
          <w:tcPr>
            <w:tcW w:w="960" w:type="dxa"/>
            <w:tcBorders>
              <w:top w:val="nil"/>
              <w:left w:val="nil"/>
              <w:bottom w:val="nil"/>
              <w:right w:val="nil"/>
            </w:tcBorders>
            <w:shd w:val="clear" w:color="auto" w:fill="auto"/>
            <w:noWrap/>
            <w:vAlign w:val="bottom"/>
            <w:hideMark/>
          </w:tcPr>
          <w:p w14:paraId="2E399C4F"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-0.010</w:t>
            </w:r>
          </w:p>
        </w:tc>
      </w:tr>
      <w:tr w:rsidR="00023CA5" w:rsidRPr="00023CA5" w14:paraId="7DC3DC4F" w14:textId="77777777" w:rsidTr="00023CA5">
        <w:trPr>
          <w:trHeight w:val="288"/>
        </w:trPr>
        <w:tc>
          <w:tcPr>
            <w:tcW w:w="2576" w:type="dxa"/>
            <w:tcBorders>
              <w:top w:val="nil"/>
              <w:left w:val="nil"/>
              <w:bottom w:val="nil"/>
              <w:right w:val="nil"/>
            </w:tcBorders>
            <w:shd w:val="clear" w:color="auto" w:fill="auto"/>
            <w:noWrap/>
            <w:vAlign w:val="bottom"/>
            <w:hideMark/>
          </w:tcPr>
          <w:p w14:paraId="5347FB53"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Newcastle</w:t>
            </w:r>
          </w:p>
        </w:tc>
        <w:tc>
          <w:tcPr>
            <w:tcW w:w="1100" w:type="dxa"/>
            <w:tcBorders>
              <w:top w:val="nil"/>
              <w:left w:val="nil"/>
              <w:bottom w:val="nil"/>
              <w:right w:val="nil"/>
            </w:tcBorders>
            <w:shd w:val="clear" w:color="auto" w:fill="auto"/>
            <w:noWrap/>
            <w:vAlign w:val="bottom"/>
            <w:hideMark/>
          </w:tcPr>
          <w:p w14:paraId="0B817480"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-0.032</w:t>
            </w:r>
          </w:p>
        </w:tc>
        <w:tc>
          <w:tcPr>
            <w:tcW w:w="1140" w:type="dxa"/>
            <w:tcBorders>
              <w:top w:val="nil"/>
              <w:left w:val="nil"/>
              <w:bottom w:val="nil"/>
              <w:right w:val="nil"/>
            </w:tcBorders>
            <w:shd w:val="clear" w:color="auto" w:fill="auto"/>
            <w:noWrap/>
            <w:vAlign w:val="bottom"/>
            <w:hideMark/>
          </w:tcPr>
          <w:p w14:paraId="005F01B6"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-0.011</w:t>
            </w:r>
          </w:p>
        </w:tc>
        <w:tc>
          <w:tcPr>
            <w:tcW w:w="960" w:type="dxa"/>
            <w:tcBorders>
              <w:top w:val="nil"/>
              <w:left w:val="nil"/>
              <w:bottom w:val="nil"/>
              <w:right w:val="nil"/>
            </w:tcBorders>
            <w:shd w:val="clear" w:color="auto" w:fill="auto"/>
            <w:noWrap/>
            <w:vAlign w:val="bottom"/>
            <w:hideMark/>
          </w:tcPr>
          <w:p w14:paraId="57D140DD"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-0.021</w:t>
            </w:r>
          </w:p>
        </w:tc>
        <w:tc>
          <w:tcPr>
            <w:tcW w:w="960" w:type="dxa"/>
            <w:tcBorders>
              <w:top w:val="nil"/>
              <w:left w:val="nil"/>
              <w:bottom w:val="nil"/>
              <w:right w:val="nil"/>
            </w:tcBorders>
            <w:shd w:val="clear" w:color="auto" w:fill="auto"/>
            <w:noWrap/>
            <w:vAlign w:val="bottom"/>
            <w:hideMark/>
          </w:tcPr>
          <w:p w14:paraId="11B23C66"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-0.005</w:t>
            </w:r>
          </w:p>
        </w:tc>
      </w:tr>
      <w:tr w:rsidR="00023CA5" w:rsidRPr="00023CA5" w14:paraId="102FF50B" w14:textId="77777777" w:rsidTr="00023CA5">
        <w:trPr>
          <w:trHeight w:val="288"/>
        </w:trPr>
        <w:tc>
          <w:tcPr>
            <w:tcW w:w="2576" w:type="dxa"/>
            <w:tcBorders>
              <w:top w:val="nil"/>
              <w:left w:val="nil"/>
              <w:bottom w:val="nil"/>
              <w:right w:val="nil"/>
            </w:tcBorders>
            <w:shd w:val="clear" w:color="auto" w:fill="auto"/>
            <w:noWrap/>
            <w:vAlign w:val="bottom"/>
            <w:hideMark/>
          </w:tcPr>
          <w:p w14:paraId="5DE7B8EF"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Liverpool</w:t>
            </w:r>
          </w:p>
        </w:tc>
        <w:tc>
          <w:tcPr>
            <w:tcW w:w="1100" w:type="dxa"/>
            <w:tcBorders>
              <w:top w:val="nil"/>
              <w:left w:val="nil"/>
              <w:bottom w:val="nil"/>
              <w:right w:val="nil"/>
            </w:tcBorders>
            <w:shd w:val="clear" w:color="auto" w:fill="auto"/>
            <w:noWrap/>
            <w:vAlign w:val="bottom"/>
            <w:hideMark/>
          </w:tcPr>
          <w:p w14:paraId="1DAE9AF1"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-0.042</w:t>
            </w:r>
          </w:p>
        </w:tc>
        <w:tc>
          <w:tcPr>
            <w:tcW w:w="1140" w:type="dxa"/>
            <w:tcBorders>
              <w:top w:val="nil"/>
              <w:left w:val="nil"/>
              <w:bottom w:val="nil"/>
              <w:right w:val="nil"/>
            </w:tcBorders>
            <w:shd w:val="clear" w:color="auto" w:fill="auto"/>
            <w:noWrap/>
            <w:vAlign w:val="bottom"/>
            <w:hideMark/>
          </w:tcPr>
          <w:p w14:paraId="4E7ADB87"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0.001</w:t>
            </w:r>
          </w:p>
        </w:tc>
        <w:tc>
          <w:tcPr>
            <w:tcW w:w="960" w:type="dxa"/>
            <w:tcBorders>
              <w:top w:val="nil"/>
              <w:left w:val="nil"/>
              <w:bottom w:val="nil"/>
              <w:right w:val="nil"/>
            </w:tcBorders>
            <w:shd w:val="clear" w:color="auto" w:fill="auto"/>
            <w:noWrap/>
            <w:vAlign w:val="bottom"/>
            <w:hideMark/>
          </w:tcPr>
          <w:p w14:paraId="5A44AAED"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-0.044</w:t>
            </w:r>
          </w:p>
        </w:tc>
        <w:tc>
          <w:tcPr>
            <w:tcW w:w="960" w:type="dxa"/>
            <w:tcBorders>
              <w:top w:val="nil"/>
              <w:left w:val="nil"/>
              <w:bottom w:val="nil"/>
              <w:right w:val="nil"/>
            </w:tcBorders>
            <w:shd w:val="clear" w:color="auto" w:fill="auto"/>
            <w:noWrap/>
            <w:vAlign w:val="bottom"/>
            <w:hideMark/>
          </w:tcPr>
          <w:p w14:paraId="175E1A9F"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-0.011</w:t>
            </w:r>
          </w:p>
        </w:tc>
      </w:tr>
      <w:tr w:rsidR="00023CA5" w:rsidRPr="00023CA5" w14:paraId="672AE68D" w14:textId="77777777" w:rsidTr="00023CA5">
        <w:trPr>
          <w:trHeight w:val="288"/>
        </w:trPr>
        <w:tc>
          <w:tcPr>
            <w:tcW w:w="2576" w:type="dxa"/>
            <w:tcBorders>
              <w:top w:val="nil"/>
              <w:left w:val="nil"/>
              <w:bottom w:val="nil"/>
              <w:right w:val="nil"/>
            </w:tcBorders>
            <w:shd w:val="clear" w:color="auto" w:fill="auto"/>
            <w:noWrap/>
            <w:vAlign w:val="bottom"/>
            <w:hideMark/>
          </w:tcPr>
          <w:p w14:paraId="1AD87214"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Leicester</w:t>
            </w:r>
          </w:p>
        </w:tc>
        <w:tc>
          <w:tcPr>
            <w:tcW w:w="1100" w:type="dxa"/>
            <w:tcBorders>
              <w:top w:val="nil"/>
              <w:left w:val="nil"/>
              <w:bottom w:val="nil"/>
              <w:right w:val="nil"/>
            </w:tcBorders>
            <w:shd w:val="clear" w:color="auto" w:fill="auto"/>
            <w:noWrap/>
            <w:vAlign w:val="bottom"/>
            <w:hideMark/>
          </w:tcPr>
          <w:p w14:paraId="7C9D1CE3"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-0.059</w:t>
            </w:r>
          </w:p>
        </w:tc>
        <w:tc>
          <w:tcPr>
            <w:tcW w:w="1140" w:type="dxa"/>
            <w:tcBorders>
              <w:top w:val="nil"/>
              <w:left w:val="nil"/>
              <w:bottom w:val="nil"/>
              <w:right w:val="nil"/>
            </w:tcBorders>
            <w:shd w:val="clear" w:color="auto" w:fill="auto"/>
            <w:noWrap/>
            <w:vAlign w:val="bottom"/>
            <w:hideMark/>
          </w:tcPr>
          <w:p w14:paraId="326A3670"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-0.024</w:t>
            </w:r>
          </w:p>
        </w:tc>
        <w:tc>
          <w:tcPr>
            <w:tcW w:w="960" w:type="dxa"/>
            <w:tcBorders>
              <w:top w:val="nil"/>
              <w:left w:val="nil"/>
              <w:bottom w:val="nil"/>
              <w:right w:val="nil"/>
            </w:tcBorders>
            <w:shd w:val="clear" w:color="auto" w:fill="auto"/>
            <w:noWrap/>
            <w:vAlign w:val="bottom"/>
            <w:hideMark/>
          </w:tcPr>
          <w:p w14:paraId="2FB737D6"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-0.035</w:t>
            </w:r>
          </w:p>
        </w:tc>
        <w:tc>
          <w:tcPr>
            <w:tcW w:w="960" w:type="dxa"/>
            <w:tcBorders>
              <w:top w:val="nil"/>
              <w:left w:val="nil"/>
              <w:bottom w:val="nil"/>
              <w:right w:val="nil"/>
            </w:tcBorders>
            <w:shd w:val="clear" w:color="auto" w:fill="auto"/>
            <w:noWrap/>
            <w:vAlign w:val="bottom"/>
            <w:hideMark/>
          </w:tcPr>
          <w:p w14:paraId="22E5DBB8"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-0.009</w:t>
            </w:r>
          </w:p>
        </w:tc>
      </w:tr>
      <w:tr w:rsidR="00023CA5" w:rsidRPr="00023CA5" w14:paraId="4FE530B9" w14:textId="77777777" w:rsidTr="00023CA5">
        <w:trPr>
          <w:trHeight w:val="288"/>
        </w:trPr>
        <w:tc>
          <w:tcPr>
            <w:tcW w:w="2576" w:type="dxa"/>
            <w:tcBorders>
              <w:top w:val="nil"/>
              <w:left w:val="nil"/>
              <w:bottom w:val="nil"/>
              <w:right w:val="nil"/>
            </w:tcBorders>
            <w:shd w:val="clear" w:color="auto" w:fill="auto"/>
            <w:noWrap/>
            <w:vAlign w:val="bottom"/>
            <w:hideMark/>
          </w:tcPr>
          <w:p w14:paraId="73DB9EB7"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Sheffield</w:t>
            </w:r>
          </w:p>
        </w:tc>
        <w:tc>
          <w:tcPr>
            <w:tcW w:w="1100" w:type="dxa"/>
            <w:tcBorders>
              <w:top w:val="nil"/>
              <w:left w:val="nil"/>
              <w:bottom w:val="nil"/>
              <w:right w:val="nil"/>
            </w:tcBorders>
            <w:shd w:val="clear" w:color="auto" w:fill="auto"/>
            <w:noWrap/>
            <w:vAlign w:val="bottom"/>
            <w:hideMark/>
          </w:tcPr>
          <w:p w14:paraId="4B64B71C"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-0.014</w:t>
            </w:r>
          </w:p>
        </w:tc>
        <w:tc>
          <w:tcPr>
            <w:tcW w:w="1140" w:type="dxa"/>
            <w:tcBorders>
              <w:top w:val="nil"/>
              <w:left w:val="nil"/>
              <w:bottom w:val="nil"/>
              <w:right w:val="nil"/>
            </w:tcBorders>
            <w:shd w:val="clear" w:color="auto" w:fill="auto"/>
            <w:noWrap/>
            <w:vAlign w:val="bottom"/>
            <w:hideMark/>
          </w:tcPr>
          <w:p w14:paraId="71D184E9"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0.001</w:t>
            </w:r>
          </w:p>
        </w:tc>
        <w:tc>
          <w:tcPr>
            <w:tcW w:w="960" w:type="dxa"/>
            <w:tcBorders>
              <w:top w:val="nil"/>
              <w:left w:val="nil"/>
              <w:bottom w:val="nil"/>
              <w:right w:val="nil"/>
            </w:tcBorders>
            <w:shd w:val="clear" w:color="auto" w:fill="auto"/>
            <w:noWrap/>
            <w:vAlign w:val="bottom"/>
            <w:hideMark/>
          </w:tcPr>
          <w:p w14:paraId="0DE4D363"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-0.014</w:t>
            </w:r>
          </w:p>
        </w:tc>
        <w:tc>
          <w:tcPr>
            <w:tcW w:w="960" w:type="dxa"/>
            <w:tcBorders>
              <w:top w:val="nil"/>
              <w:left w:val="nil"/>
              <w:bottom w:val="nil"/>
              <w:right w:val="nil"/>
            </w:tcBorders>
            <w:shd w:val="clear" w:color="auto" w:fill="auto"/>
            <w:noWrap/>
            <w:vAlign w:val="bottom"/>
            <w:hideMark/>
          </w:tcPr>
          <w:p w14:paraId="1E8E3071"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-0.004</w:t>
            </w:r>
          </w:p>
        </w:tc>
      </w:tr>
      <w:tr w:rsidR="00023CA5" w:rsidRPr="00023CA5" w14:paraId="0E0D05AE" w14:textId="77777777" w:rsidTr="00023CA5">
        <w:trPr>
          <w:trHeight w:val="288"/>
        </w:trPr>
        <w:tc>
          <w:tcPr>
            <w:tcW w:w="2576" w:type="dxa"/>
            <w:tcBorders>
              <w:top w:val="nil"/>
              <w:left w:val="nil"/>
              <w:bottom w:val="nil"/>
              <w:right w:val="nil"/>
            </w:tcBorders>
            <w:shd w:val="clear" w:color="auto" w:fill="auto"/>
            <w:noWrap/>
            <w:vAlign w:val="bottom"/>
            <w:hideMark/>
          </w:tcPr>
          <w:p w14:paraId="268B0299"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Leeds</w:t>
            </w:r>
          </w:p>
        </w:tc>
        <w:tc>
          <w:tcPr>
            <w:tcW w:w="1100" w:type="dxa"/>
            <w:tcBorders>
              <w:top w:val="nil"/>
              <w:left w:val="nil"/>
              <w:bottom w:val="nil"/>
              <w:right w:val="nil"/>
            </w:tcBorders>
            <w:shd w:val="clear" w:color="auto" w:fill="auto"/>
            <w:noWrap/>
            <w:vAlign w:val="bottom"/>
            <w:hideMark/>
          </w:tcPr>
          <w:p w14:paraId="3DEF75CF"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-0.022</w:t>
            </w:r>
          </w:p>
        </w:tc>
        <w:tc>
          <w:tcPr>
            <w:tcW w:w="1140" w:type="dxa"/>
            <w:tcBorders>
              <w:top w:val="nil"/>
              <w:left w:val="nil"/>
              <w:bottom w:val="nil"/>
              <w:right w:val="nil"/>
            </w:tcBorders>
            <w:shd w:val="clear" w:color="auto" w:fill="auto"/>
            <w:noWrap/>
            <w:vAlign w:val="bottom"/>
            <w:hideMark/>
          </w:tcPr>
          <w:p w14:paraId="268751F4"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-0.002</w:t>
            </w:r>
          </w:p>
        </w:tc>
        <w:tc>
          <w:tcPr>
            <w:tcW w:w="960" w:type="dxa"/>
            <w:tcBorders>
              <w:top w:val="nil"/>
              <w:left w:val="nil"/>
              <w:bottom w:val="nil"/>
              <w:right w:val="nil"/>
            </w:tcBorders>
            <w:shd w:val="clear" w:color="auto" w:fill="auto"/>
            <w:noWrap/>
            <w:vAlign w:val="bottom"/>
            <w:hideMark/>
          </w:tcPr>
          <w:p w14:paraId="305FC99F"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-0.019</w:t>
            </w:r>
          </w:p>
        </w:tc>
        <w:tc>
          <w:tcPr>
            <w:tcW w:w="960" w:type="dxa"/>
            <w:tcBorders>
              <w:top w:val="nil"/>
              <w:left w:val="nil"/>
              <w:bottom w:val="nil"/>
              <w:right w:val="nil"/>
            </w:tcBorders>
            <w:shd w:val="clear" w:color="auto" w:fill="auto"/>
            <w:noWrap/>
            <w:vAlign w:val="bottom"/>
            <w:hideMark/>
          </w:tcPr>
          <w:p w14:paraId="65C69347"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-0.005</w:t>
            </w:r>
          </w:p>
        </w:tc>
      </w:tr>
      <w:tr w:rsidR="00023CA5" w:rsidRPr="00023CA5" w14:paraId="6BC2002E" w14:textId="77777777" w:rsidTr="00023CA5">
        <w:trPr>
          <w:trHeight w:val="288"/>
        </w:trPr>
        <w:tc>
          <w:tcPr>
            <w:tcW w:w="2576" w:type="dxa"/>
            <w:tcBorders>
              <w:top w:val="nil"/>
              <w:left w:val="nil"/>
              <w:bottom w:val="nil"/>
              <w:right w:val="nil"/>
            </w:tcBorders>
            <w:shd w:val="clear" w:color="auto" w:fill="auto"/>
            <w:noWrap/>
            <w:vAlign w:val="bottom"/>
            <w:hideMark/>
          </w:tcPr>
          <w:p w14:paraId="249F937E"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Bristol</w:t>
            </w:r>
          </w:p>
        </w:tc>
        <w:tc>
          <w:tcPr>
            <w:tcW w:w="1100" w:type="dxa"/>
            <w:tcBorders>
              <w:top w:val="nil"/>
              <w:left w:val="nil"/>
              <w:bottom w:val="nil"/>
              <w:right w:val="nil"/>
            </w:tcBorders>
            <w:shd w:val="clear" w:color="auto" w:fill="auto"/>
            <w:noWrap/>
            <w:vAlign w:val="bottom"/>
            <w:hideMark/>
          </w:tcPr>
          <w:p w14:paraId="18EA13DB"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-0.025</w:t>
            </w:r>
          </w:p>
        </w:tc>
        <w:tc>
          <w:tcPr>
            <w:tcW w:w="1140" w:type="dxa"/>
            <w:tcBorders>
              <w:top w:val="nil"/>
              <w:left w:val="nil"/>
              <w:bottom w:val="nil"/>
              <w:right w:val="nil"/>
            </w:tcBorders>
            <w:shd w:val="clear" w:color="auto" w:fill="auto"/>
            <w:noWrap/>
            <w:vAlign w:val="bottom"/>
            <w:hideMark/>
          </w:tcPr>
          <w:p w14:paraId="67086C2F"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-0.008</w:t>
            </w:r>
          </w:p>
        </w:tc>
        <w:tc>
          <w:tcPr>
            <w:tcW w:w="960" w:type="dxa"/>
            <w:tcBorders>
              <w:top w:val="nil"/>
              <w:left w:val="nil"/>
              <w:bottom w:val="nil"/>
              <w:right w:val="nil"/>
            </w:tcBorders>
            <w:shd w:val="clear" w:color="auto" w:fill="auto"/>
            <w:noWrap/>
            <w:vAlign w:val="bottom"/>
            <w:hideMark/>
          </w:tcPr>
          <w:p w14:paraId="492B26AF"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-0.016</w:t>
            </w:r>
          </w:p>
        </w:tc>
        <w:tc>
          <w:tcPr>
            <w:tcW w:w="960" w:type="dxa"/>
            <w:tcBorders>
              <w:top w:val="nil"/>
              <w:left w:val="nil"/>
              <w:bottom w:val="nil"/>
              <w:right w:val="nil"/>
            </w:tcBorders>
            <w:shd w:val="clear" w:color="auto" w:fill="auto"/>
            <w:noWrap/>
            <w:vAlign w:val="bottom"/>
            <w:hideMark/>
          </w:tcPr>
          <w:p w14:paraId="1777D8B9"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-0.004</w:t>
            </w:r>
          </w:p>
        </w:tc>
      </w:tr>
      <w:tr w:rsidR="00023CA5" w:rsidRPr="00023CA5" w14:paraId="77DBDD63" w14:textId="77777777" w:rsidTr="00023CA5">
        <w:trPr>
          <w:trHeight w:val="288"/>
        </w:trPr>
        <w:tc>
          <w:tcPr>
            <w:tcW w:w="2576" w:type="dxa"/>
            <w:tcBorders>
              <w:top w:val="nil"/>
              <w:left w:val="nil"/>
              <w:bottom w:val="nil"/>
              <w:right w:val="nil"/>
            </w:tcBorders>
            <w:shd w:val="clear" w:color="auto" w:fill="auto"/>
            <w:noWrap/>
            <w:vAlign w:val="bottom"/>
            <w:hideMark/>
          </w:tcPr>
          <w:p w14:paraId="0C8DCFC9"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Nottingham</w:t>
            </w:r>
          </w:p>
        </w:tc>
        <w:tc>
          <w:tcPr>
            <w:tcW w:w="1100" w:type="dxa"/>
            <w:tcBorders>
              <w:top w:val="nil"/>
              <w:left w:val="nil"/>
              <w:bottom w:val="nil"/>
              <w:right w:val="nil"/>
            </w:tcBorders>
            <w:shd w:val="clear" w:color="auto" w:fill="auto"/>
            <w:noWrap/>
            <w:vAlign w:val="bottom"/>
            <w:hideMark/>
          </w:tcPr>
          <w:p w14:paraId="37691B3A"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-0.047</w:t>
            </w:r>
          </w:p>
        </w:tc>
        <w:tc>
          <w:tcPr>
            <w:tcW w:w="1140" w:type="dxa"/>
            <w:tcBorders>
              <w:top w:val="nil"/>
              <w:left w:val="nil"/>
              <w:bottom w:val="nil"/>
              <w:right w:val="nil"/>
            </w:tcBorders>
            <w:shd w:val="clear" w:color="auto" w:fill="auto"/>
            <w:noWrap/>
            <w:vAlign w:val="bottom"/>
            <w:hideMark/>
          </w:tcPr>
          <w:p w14:paraId="5646454E"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-0.023</w:t>
            </w:r>
          </w:p>
        </w:tc>
        <w:tc>
          <w:tcPr>
            <w:tcW w:w="960" w:type="dxa"/>
            <w:tcBorders>
              <w:top w:val="nil"/>
              <w:left w:val="nil"/>
              <w:bottom w:val="nil"/>
              <w:right w:val="nil"/>
            </w:tcBorders>
            <w:shd w:val="clear" w:color="auto" w:fill="auto"/>
            <w:noWrap/>
            <w:vAlign w:val="bottom"/>
            <w:hideMark/>
          </w:tcPr>
          <w:p w14:paraId="60DD94E1"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-0.025</w:t>
            </w:r>
          </w:p>
        </w:tc>
        <w:tc>
          <w:tcPr>
            <w:tcW w:w="960" w:type="dxa"/>
            <w:tcBorders>
              <w:top w:val="nil"/>
              <w:left w:val="nil"/>
              <w:bottom w:val="nil"/>
              <w:right w:val="nil"/>
            </w:tcBorders>
            <w:shd w:val="clear" w:color="auto" w:fill="auto"/>
            <w:noWrap/>
            <w:vAlign w:val="bottom"/>
            <w:hideMark/>
          </w:tcPr>
          <w:p w14:paraId="2FA569E2"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-0.006</w:t>
            </w:r>
          </w:p>
        </w:tc>
      </w:tr>
      <w:tr w:rsidR="007F1221" w:rsidRPr="007F1221" w14:paraId="1CD8E805" w14:textId="77777777" w:rsidTr="00023CA5">
        <w:trPr>
          <w:trHeight w:val="288"/>
        </w:trPr>
        <w:tc>
          <w:tcPr>
            <w:tcW w:w="2576" w:type="dxa"/>
            <w:tcBorders>
              <w:top w:val="nil"/>
              <w:left w:val="nil"/>
              <w:bottom w:val="nil"/>
              <w:right w:val="nil"/>
            </w:tcBorders>
            <w:shd w:val="clear" w:color="auto" w:fill="auto"/>
            <w:noWrap/>
            <w:vAlign w:val="bottom"/>
            <w:hideMark/>
          </w:tcPr>
          <w:p w14:paraId="634C099B" w14:textId="77777777" w:rsidR="007F1221" w:rsidRPr="00023CA5" w:rsidRDefault="007F1221" w:rsidP="00023CA5">
            <w:pPr>
              <w:spacing w:after="0" w:line="240" w:lineRule="auto"/>
              <w:rPr>
                <w:rFonts w:ascii="Calibri" w:eastAsia="Times New Roman" w:hAnsi="Calibri" w:cs="Times New Roman"/>
                <w:b/>
                <w:bCs/>
                <w:i/>
                <w:iCs/>
                <w:color w:val="000000"/>
                <w:lang w:eastAsia="en-GB"/>
              </w:rPr>
            </w:pPr>
            <w:r w:rsidRPr="00023CA5">
              <w:rPr>
                <w:rFonts w:ascii="Calibri" w:eastAsia="Times New Roman" w:hAnsi="Calibri" w:cs="Times New Roman"/>
                <w:b/>
                <w:bCs/>
                <w:i/>
                <w:iCs/>
                <w:color w:val="000000"/>
                <w:lang w:eastAsia="en-GB"/>
              </w:rPr>
              <w:t>Averages</w:t>
            </w:r>
          </w:p>
        </w:tc>
        <w:tc>
          <w:tcPr>
            <w:tcW w:w="1100" w:type="dxa"/>
            <w:tcBorders>
              <w:top w:val="nil"/>
              <w:left w:val="nil"/>
              <w:bottom w:val="nil"/>
              <w:right w:val="nil"/>
            </w:tcBorders>
            <w:shd w:val="clear" w:color="auto" w:fill="auto"/>
            <w:noWrap/>
            <w:vAlign w:val="bottom"/>
            <w:hideMark/>
          </w:tcPr>
          <w:p w14:paraId="77196B81" w14:textId="445A7934" w:rsidR="007F1221" w:rsidRPr="007F1221" w:rsidRDefault="007F1221" w:rsidP="00023CA5">
            <w:pPr>
              <w:spacing w:after="0" w:line="240" w:lineRule="auto"/>
              <w:jc w:val="center"/>
              <w:rPr>
                <w:rFonts w:ascii="Calibri" w:eastAsia="Times New Roman" w:hAnsi="Calibri" w:cs="Times New Roman"/>
                <w:b/>
                <w:bCs/>
                <w:i/>
                <w:iCs/>
                <w:color w:val="000000"/>
                <w:lang w:eastAsia="en-GB"/>
              </w:rPr>
            </w:pPr>
            <w:r w:rsidRPr="007F1221">
              <w:rPr>
                <w:rFonts w:ascii="Calibri" w:eastAsia="Times New Roman" w:hAnsi="Calibri" w:cs="Times New Roman"/>
                <w:b/>
                <w:i/>
                <w:color w:val="000000"/>
                <w:lang w:eastAsia="en-GB"/>
              </w:rPr>
              <w:t>-0.042</w:t>
            </w:r>
          </w:p>
        </w:tc>
        <w:tc>
          <w:tcPr>
            <w:tcW w:w="1140" w:type="dxa"/>
            <w:tcBorders>
              <w:top w:val="nil"/>
              <w:left w:val="nil"/>
              <w:bottom w:val="nil"/>
              <w:right w:val="nil"/>
            </w:tcBorders>
            <w:shd w:val="clear" w:color="auto" w:fill="auto"/>
            <w:noWrap/>
            <w:vAlign w:val="bottom"/>
            <w:hideMark/>
          </w:tcPr>
          <w:p w14:paraId="253E18CB" w14:textId="5DE89455" w:rsidR="007F1221" w:rsidRPr="007F1221" w:rsidRDefault="007F1221" w:rsidP="00023CA5">
            <w:pPr>
              <w:spacing w:after="0" w:line="240" w:lineRule="auto"/>
              <w:jc w:val="center"/>
              <w:rPr>
                <w:rFonts w:ascii="Calibri" w:eastAsia="Times New Roman" w:hAnsi="Calibri" w:cs="Times New Roman"/>
                <w:b/>
                <w:i/>
                <w:color w:val="000000"/>
                <w:lang w:eastAsia="en-GB"/>
              </w:rPr>
            </w:pPr>
            <w:r w:rsidRPr="007F1221">
              <w:rPr>
                <w:rFonts w:ascii="Calibri" w:eastAsia="Times New Roman" w:hAnsi="Calibri" w:cs="Times New Roman"/>
                <w:b/>
                <w:i/>
                <w:color w:val="000000"/>
                <w:lang w:eastAsia="en-GB"/>
              </w:rPr>
              <w:t>-0.012</w:t>
            </w:r>
          </w:p>
        </w:tc>
        <w:tc>
          <w:tcPr>
            <w:tcW w:w="960" w:type="dxa"/>
            <w:tcBorders>
              <w:top w:val="nil"/>
              <w:left w:val="nil"/>
              <w:bottom w:val="nil"/>
              <w:right w:val="nil"/>
            </w:tcBorders>
            <w:shd w:val="clear" w:color="auto" w:fill="auto"/>
            <w:noWrap/>
            <w:vAlign w:val="bottom"/>
            <w:hideMark/>
          </w:tcPr>
          <w:p w14:paraId="5A49F0FF" w14:textId="3E8F75EB" w:rsidR="007F1221" w:rsidRPr="007F1221" w:rsidRDefault="007F1221" w:rsidP="00023CA5">
            <w:pPr>
              <w:spacing w:after="0" w:line="240" w:lineRule="auto"/>
              <w:jc w:val="center"/>
              <w:rPr>
                <w:rFonts w:ascii="Calibri" w:eastAsia="Times New Roman" w:hAnsi="Calibri" w:cs="Times New Roman"/>
                <w:b/>
                <w:i/>
                <w:color w:val="000000"/>
                <w:lang w:eastAsia="en-GB"/>
              </w:rPr>
            </w:pPr>
            <w:r w:rsidRPr="007F1221">
              <w:rPr>
                <w:rFonts w:ascii="Calibri" w:eastAsia="Times New Roman" w:hAnsi="Calibri" w:cs="Times New Roman"/>
                <w:b/>
                <w:i/>
                <w:color w:val="000000"/>
                <w:lang w:eastAsia="en-GB"/>
              </w:rPr>
              <w:t>-0.030</w:t>
            </w:r>
          </w:p>
        </w:tc>
        <w:tc>
          <w:tcPr>
            <w:tcW w:w="960" w:type="dxa"/>
            <w:tcBorders>
              <w:top w:val="nil"/>
              <w:left w:val="nil"/>
              <w:bottom w:val="nil"/>
              <w:right w:val="nil"/>
            </w:tcBorders>
            <w:shd w:val="clear" w:color="auto" w:fill="auto"/>
            <w:noWrap/>
            <w:vAlign w:val="bottom"/>
            <w:hideMark/>
          </w:tcPr>
          <w:p w14:paraId="61AF4AE4" w14:textId="20AB8793" w:rsidR="007F1221" w:rsidRPr="007F1221" w:rsidRDefault="007F1221" w:rsidP="00023CA5">
            <w:pPr>
              <w:spacing w:after="0" w:line="240" w:lineRule="auto"/>
              <w:jc w:val="center"/>
              <w:rPr>
                <w:rFonts w:ascii="Calibri" w:eastAsia="Times New Roman" w:hAnsi="Calibri" w:cs="Times New Roman"/>
                <w:b/>
                <w:i/>
                <w:color w:val="000000"/>
                <w:lang w:eastAsia="en-GB"/>
              </w:rPr>
            </w:pPr>
            <w:r w:rsidRPr="007F1221">
              <w:rPr>
                <w:rFonts w:ascii="Calibri" w:eastAsia="Times New Roman" w:hAnsi="Calibri" w:cs="Times New Roman"/>
                <w:b/>
                <w:i/>
                <w:color w:val="000000"/>
                <w:lang w:eastAsia="en-GB"/>
              </w:rPr>
              <w:t>-0.007</w:t>
            </w:r>
          </w:p>
        </w:tc>
      </w:tr>
    </w:tbl>
    <w:p w14:paraId="3B4D5C95" w14:textId="77777777" w:rsidR="00C42987" w:rsidRDefault="00C42987" w:rsidP="00023CA5"/>
    <w:p w14:paraId="60F41413" w14:textId="47ED4A78" w:rsidR="007F1221" w:rsidRPr="0035151F" w:rsidRDefault="00E87AF2" w:rsidP="00023CA5">
      <w:pPr>
        <w:rPr>
          <w:sz w:val="20"/>
        </w:rPr>
      </w:pPr>
      <w:r w:rsidRPr="0035151F">
        <w:rPr>
          <w:sz w:val="20"/>
        </w:rPr>
        <w:t>Source</w:t>
      </w:r>
      <w:r w:rsidR="006E4252" w:rsidRPr="0035151F">
        <w:rPr>
          <w:sz w:val="20"/>
        </w:rPr>
        <w:t xml:space="preserve">: </w:t>
      </w:r>
      <w:r w:rsidRPr="0035151F">
        <w:rPr>
          <w:sz w:val="20"/>
        </w:rPr>
        <w:t>Data from</w:t>
      </w:r>
      <w:r w:rsidR="007F1221" w:rsidRPr="0035151F">
        <w:rPr>
          <w:sz w:val="20"/>
        </w:rPr>
        <w:t xml:space="preserve"> EIMD and SIMD. </w:t>
      </w:r>
      <w:r w:rsidR="006E4252" w:rsidRPr="0035151F">
        <w:rPr>
          <w:sz w:val="20"/>
        </w:rPr>
        <w:t>For Glasgow</w:t>
      </w:r>
      <w:r w:rsidR="007F1221" w:rsidRPr="0035151F">
        <w:rPr>
          <w:sz w:val="20"/>
        </w:rPr>
        <w:t>, change</w:t>
      </w:r>
      <w:r w:rsidR="006E4252" w:rsidRPr="0035151F">
        <w:rPr>
          <w:sz w:val="20"/>
        </w:rPr>
        <w:t xml:space="preserve"> </w:t>
      </w:r>
      <w:r w:rsidR="007F1221" w:rsidRPr="0035151F">
        <w:rPr>
          <w:sz w:val="20"/>
        </w:rPr>
        <w:t xml:space="preserve">is </w:t>
      </w:r>
      <w:r w:rsidR="006E4252" w:rsidRPr="0035151F">
        <w:rPr>
          <w:sz w:val="20"/>
        </w:rPr>
        <w:t xml:space="preserve">for 2004 to 2012. </w:t>
      </w:r>
    </w:p>
    <w:p w14:paraId="21E5982C" w14:textId="0EB2FD90" w:rsidR="00023CA5" w:rsidRDefault="00023CA5" w:rsidP="00023CA5">
      <w:pPr>
        <w:rPr>
          <w:rFonts w:asciiTheme="majorHAnsi" w:eastAsiaTheme="majorEastAsia" w:hAnsiTheme="majorHAnsi" w:cstheme="majorBidi"/>
          <w:b/>
          <w:bCs/>
          <w:color w:val="4F81BD" w:themeColor="accent1"/>
          <w:sz w:val="26"/>
          <w:szCs w:val="26"/>
        </w:rPr>
      </w:pPr>
      <w:r>
        <w:br w:type="page"/>
      </w:r>
    </w:p>
    <w:p w14:paraId="000B93E0" w14:textId="77777777" w:rsidR="004F0CD2" w:rsidRDefault="004F0CD2" w:rsidP="004F0CD2">
      <w:pPr>
        <w:pStyle w:val="Heading2"/>
      </w:pPr>
      <w:r>
        <w:lastRenderedPageBreak/>
        <w:t>Figures</w:t>
      </w:r>
    </w:p>
    <w:p w14:paraId="57349B37" w14:textId="77777777" w:rsidR="004F0CD2" w:rsidRDefault="004F0CD2" w:rsidP="004F0CD2"/>
    <w:p w14:paraId="18337895" w14:textId="77777777" w:rsidR="00CE33BD" w:rsidRDefault="00CE33BD" w:rsidP="00CE33BD">
      <w:pPr>
        <w:pStyle w:val="Heading4"/>
      </w:pPr>
      <w:r>
        <w:t>Figure 1: Share of poor within the city by centrality and density – 2004</w:t>
      </w:r>
    </w:p>
    <w:p w14:paraId="45EF69A3" w14:textId="6561A1F6" w:rsidR="002E545D" w:rsidRDefault="002E545D" w:rsidP="00CE33BD">
      <w:r>
        <w:rPr>
          <w:noProof/>
          <w:lang w:eastAsia="en-GB"/>
        </w:rPr>
        <w:drawing>
          <wp:inline distT="0" distB="0" distL="0" distR="0" wp14:anchorId="7424667D" wp14:editId="68FF51C1">
            <wp:extent cx="5753100" cy="5318760"/>
            <wp:effectExtent l="0" t="0" r="0" b="0"/>
            <wp:docPr id="7" name="Picture 7" descr="Inline 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line images 2"/>
                    <pic:cNvPicPr>
                      <a:picLocks noChangeAspect="1" noChangeArrowheads="1"/>
                    </pic:cNvPicPr>
                  </pic:nvPicPr>
                  <pic:blipFill rotWithShape="1">
                    <a:blip r:embed="rId11" r:link="rId12" cstate="print">
                      <a:extLst>
                        <a:ext uri="{28A0092B-C50C-407E-A947-70E740481C1C}">
                          <a14:useLocalDpi xmlns:a14="http://schemas.microsoft.com/office/drawing/2010/main" val="0"/>
                        </a:ext>
                      </a:extLst>
                    </a:blip>
                    <a:srcRect t="5033" b="2516"/>
                    <a:stretch/>
                  </pic:blipFill>
                  <pic:spPr bwMode="auto">
                    <a:xfrm>
                      <a:off x="0" y="0"/>
                      <a:ext cx="5753100" cy="5318760"/>
                    </a:xfrm>
                    <a:prstGeom prst="rect">
                      <a:avLst/>
                    </a:prstGeom>
                    <a:noFill/>
                    <a:ln>
                      <a:noFill/>
                    </a:ln>
                    <a:extLst>
                      <a:ext uri="{53640926-AAD7-44D8-BBD7-CCE9431645EC}">
                        <a14:shadowObscured xmlns:a14="http://schemas.microsoft.com/office/drawing/2010/main"/>
                      </a:ext>
                    </a:extLst>
                  </pic:spPr>
                </pic:pic>
              </a:graphicData>
            </a:graphic>
          </wp:inline>
        </w:drawing>
      </w:r>
    </w:p>
    <w:p w14:paraId="78DF4E74" w14:textId="1FF7EB76" w:rsidR="002E545D" w:rsidRPr="0035151F" w:rsidRDefault="00E87AF2" w:rsidP="00CE33BD">
      <w:pPr>
        <w:rPr>
          <w:sz w:val="20"/>
        </w:rPr>
      </w:pPr>
      <w:r w:rsidRPr="0035151F">
        <w:rPr>
          <w:sz w:val="20"/>
        </w:rPr>
        <w:t xml:space="preserve">Source: Data from EIMD and SIMD. </w:t>
      </w:r>
      <w:r w:rsidR="000F34EB" w:rsidRPr="0035151F">
        <w:rPr>
          <w:sz w:val="20"/>
        </w:rPr>
        <w:t xml:space="preserve">Equal population deciles based data for 2004. Decile 1 is most dense or closest to city centre. </w:t>
      </w:r>
      <w:r w:rsidR="002E545D" w:rsidRPr="0035151F">
        <w:rPr>
          <w:sz w:val="20"/>
        </w:rPr>
        <w:t xml:space="preserve">TTWAs </w:t>
      </w:r>
      <w:r w:rsidR="000F34EB" w:rsidRPr="0035151F">
        <w:rPr>
          <w:sz w:val="20"/>
        </w:rPr>
        <w:t xml:space="preserve">ordered by size within </w:t>
      </w:r>
      <w:r w:rsidR="002E545D" w:rsidRPr="0035151F">
        <w:rPr>
          <w:sz w:val="20"/>
        </w:rPr>
        <w:t xml:space="preserve">type: red – larger; blue – smaller monocentric; green – smaller polycentric. </w:t>
      </w:r>
    </w:p>
    <w:p w14:paraId="7A663F55" w14:textId="77777777" w:rsidR="00B968CC" w:rsidRDefault="00B968CC">
      <w:r>
        <w:br w:type="page"/>
      </w:r>
    </w:p>
    <w:p w14:paraId="3F9895E4" w14:textId="77777777" w:rsidR="00B968CC" w:rsidRDefault="00B968CC" w:rsidP="00B968CC">
      <w:pPr>
        <w:pStyle w:val="Heading4"/>
      </w:pPr>
      <w:r>
        <w:lastRenderedPageBreak/>
        <w:t>Figure 2: Change in RCI versus change in RDI – 2004 to 2015/16</w:t>
      </w:r>
    </w:p>
    <w:p w14:paraId="6103B3FC" w14:textId="3091949B" w:rsidR="00803410" w:rsidRPr="00803410" w:rsidRDefault="00803410" w:rsidP="00803410">
      <w:r>
        <w:rPr>
          <w:noProof/>
          <w:lang w:eastAsia="en-GB"/>
        </w:rPr>
        <w:drawing>
          <wp:inline distT="0" distB="0" distL="0" distR="0" wp14:anchorId="5E3CC5C8" wp14:editId="5989536E">
            <wp:extent cx="6012180" cy="3923860"/>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16075" cy="3926402"/>
                    </a:xfrm>
                    <a:prstGeom prst="rect">
                      <a:avLst/>
                    </a:prstGeom>
                    <a:noFill/>
                  </pic:spPr>
                </pic:pic>
              </a:graphicData>
            </a:graphic>
          </wp:inline>
        </w:drawing>
      </w:r>
    </w:p>
    <w:p w14:paraId="340E18F4" w14:textId="32C7C7F6" w:rsidR="00907C90" w:rsidRPr="0035151F" w:rsidRDefault="00E87AF2">
      <w:pPr>
        <w:rPr>
          <w:sz w:val="20"/>
        </w:rPr>
      </w:pPr>
      <w:r w:rsidRPr="0035151F">
        <w:rPr>
          <w:sz w:val="20"/>
        </w:rPr>
        <w:t xml:space="preserve">Source: Data from EIMD and SIMD. </w:t>
      </w:r>
      <w:r w:rsidR="000F34EB" w:rsidRPr="0035151F">
        <w:rPr>
          <w:sz w:val="20"/>
        </w:rPr>
        <w:t xml:space="preserve"> </w:t>
      </w:r>
    </w:p>
    <w:p w14:paraId="361F5D1B" w14:textId="1BE01FDC" w:rsidR="00D0694F" w:rsidRDefault="00D0694F">
      <w:r>
        <w:br w:type="page"/>
      </w:r>
    </w:p>
    <w:p w14:paraId="6C439253" w14:textId="77777777" w:rsidR="00D0694F" w:rsidRDefault="00D0694F" w:rsidP="00D0694F">
      <w:pPr>
        <w:pStyle w:val="Heading4"/>
        <w:ind w:left="720" w:hanging="720"/>
      </w:pPr>
      <w:r>
        <w:lastRenderedPageBreak/>
        <w:t>Figure 3: Change in share of poor and non-poor by distance from city centre – 2004-2015/16</w:t>
      </w:r>
    </w:p>
    <w:p w14:paraId="69F4894B" w14:textId="3D13880E" w:rsidR="00907C90" w:rsidRPr="00907C90" w:rsidRDefault="00907C90" w:rsidP="00907C90">
      <w:r>
        <w:rPr>
          <w:rFonts w:ascii="Segoe UI" w:hAnsi="Segoe UI" w:cs="Segoe UI"/>
          <w:noProof/>
          <w:color w:val="24292E"/>
          <w:sz w:val="21"/>
          <w:szCs w:val="21"/>
          <w:bdr w:val="single" w:sz="6" w:space="0" w:color="6A737D" w:frame="1"/>
          <w:shd w:val="clear" w:color="auto" w:fill="FFFFFF"/>
          <w:lang w:eastAsia="en-GB"/>
        </w:rPr>
        <w:drawing>
          <wp:inline distT="0" distB="0" distL="0" distR="0" wp14:anchorId="183C5FA3" wp14:editId="2BD5619A">
            <wp:extent cx="5737860" cy="5303520"/>
            <wp:effectExtent l="0" t="0" r="0" b="0"/>
            <wp:docPr id="6" name="Picture 6" descr="alternative_change_both_share_by_dist_decile_and_tt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ernative_change_both_share_by_dist_decile_and_ttwa.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046" b="2523"/>
                    <a:stretch/>
                  </pic:blipFill>
                  <pic:spPr bwMode="auto">
                    <a:xfrm>
                      <a:off x="0" y="0"/>
                      <a:ext cx="5731510" cy="5297651"/>
                    </a:xfrm>
                    <a:prstGeom prst="rect">
                      <a:avLst/>
                    </a:prstGeom>
                    <a:noFill/>
                    <a:ln>
                      <a:noFill/>
                    </a:ln>
                    <a:extLst>
                      <a:ext uri="{53640926-AAD7-44D8-BBD7-CCE9431645EC}">
                        <a14:shadowObscured xmlns:a14="http://schemas.microsoft.com/office/drawing/2010/main"/>
                      </a:ext>
                    </a:extLst>
                  </pic:spPr>
                </pic:pic>
              </a:graphicData>
            </a:graphic>
          </wp:inline>
        </w:drawing>
      </w:r>
    </w:p>
    <w:p w14:paraId="3014E846" w14:textId="0510CD56" w:rsidR="00D0694F" w:rsidRPr="0035151F" w:rsidRDefault="00E87AF2" w:rsidP="00D0694F">
      <w:pPr>
        <w:rPr>
          <w:rFonts w:ascii="Segoe UI" w:hAnsi="Segoe UI" w:cs="Segoe UI"/>
          <w:noProof/>
          <w:color w:val="24292E"/>
          <w:sz w:val="20"/>
          <w:szCs w:val="21"/>
          <w:bdr w:val="single" w:sz="6" w:space="0" w:color="6A737D" w:frame="1"/>
          <w:shd w:val="clear" w:color="auto" w:fill="FFFFFF"/>
        </w:rPr>
      </w:pPr>
      <w:r w:rsidRPr="0035151F">
        <w:rPr>
          <w:sz w:val="20"/>
        </w:rPr>
        <w:t xml:space="preserve">Source: Data from EIMD and SIMD. </w:t>
      </w:r>
      <w:r w:rsidR="00D0694F" w:rsidRPr="0035151F">
        <w:rPr>
          <w:sz w:val="20"/>
        </w:rPr>
        <w:t>Equal population deciles based data for 2004.</w:t>
      </w:r>
      <w:r w:rsidR="000F34EB" w:rsidRPr="0035151F">
        <w:rPr>
          <w:sz w:val="20"/>
        </w:rPr>
        <w:t xml:space="preserve"> Decile 1 is closest to city centre. </w:t>
      </w:r>
    </w:p>
    <w:p w14:paraId="2D1F8C9D" w14:textId="77777777" w:rsidR="00D0694F" w:rsidRDefault="00D0694F" w:rsidP="00D0694F">
      <w:r>
        <w:br w:type="page"/>
      </w:r>
    </w:p>
    <w:p w14:paraId="2E622BF1" w14:textId="77777777" w:rsidR="00D0694F" w:rsidRDefault="00D0694F" w:rsidP="00D0694F">
      <w:pPr>
        <w:pStyle w:val="Heading4"/>
        <w:ind w:left="720" w:hanging="720"/>
      </w:pPr>
      <w:r>
        <w:lastRenderedPageBreak/>
        <w:t>Figure 4: Change in share of poor and non-poor by density – 2004-2015/16</w:t>
      </w:r>
    </w:p>
    <w:p w14:paraId="2B2D8D76" w14:textId="6329154B" w:rsidR="00907C90" w:rsidRPr="00907C90" w:rsidRDefault="00907C90" w:rsidP="00907C90">
      <w:r>
        <w:rPr>
          <w:rFonts w:ascii="Segoe UI" w:hAnsi="Segoe UI" w:cs="Segoe UI"/>
          <w:noProof/>
          <w:color w:val="24292E"/>
          <w:sz w:val="21"/>
          <w:szCs w:val="21"/>
          <w:bdr w:val="single" w:sz="6" w:space="0" w:color="6A737D" w:frame="1"/>
          <w:shd w:val="clear" w:color="auto" w:fill="FFFFFF"/>
          <w:lang w:eastAsia="en-GB"/>
        </w:rPr>
        <w:drawing>
          <wp:inline distT="0" distB="0" distL="0" distR="0" wp14:anchorId="77AF211D" wp14:editId="6B63EF1E">
            <wp:extent cx="5737860" cy="5295900"/>
            <wp:effectExtent l="0" t="0" r="0" b="0"/>
            <wp:docPr id="5" name="Picture 5" descr="alternative_change_both_share_by_dens_decile_and_tt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ernative_change_both_share_by_dens_decile_and_ttwa.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79" b="2523"/>
                    <a:stretch/>
                  </pic:blipFill>
                  <pic:spPr bwMode="auto">
                    <a:xfrm>
                      <a:off x="0" y="0"/>
                      <a:ext cx="5731510" cy="5290039"/>
                    </a:xfrm>
                    <a:prstGeom prst="rect">
                      <a:avLst/>
                    </a:prstGeom>
                    <a:noFill/>
                    <a:ln>
                      <a:noFill/>
                    </a:ln>
                    <a:extLst>
                      <a:ext uri="{53640926-AAD7-44D8-BBD7-CCE9431645EC}">
                        <a14:shadowObscured xmlns:a14="http://schemas.microsoft.com/office/drawing/2010/main"/>
                      </a:ext>
                    </a:extLst>
                  </pic:spPr>
                </pic:pic>
              </a:graphicData>
            </a:graphic>
          </wp:inline>
        </w:drawing>
      </w:r>
    </w:p>
    <w:p w14:paraId="40E89E26" w14:textId="70A209F2" w:rsidR="00D0694F" w:rsidRPr="00B51255" w:rsidRDefault="00E87AF2" w:rsidP="00D0694F">
      <w:r w:rsidRPr="0035151F">
        <w:rPr>
          <w:sz w:val="20"/>
        </w:rPr>
        <w:t xml:space="preserve">Source: Data from EIMD and SIMD. </w:t>
      </w:r>
      <w:r w:rsidR="00D0694F" w:rsidRPr="0035151F">
        <w:rPr>
          <w:sz w:val="20"/>
        </w:rPr>
        <w:t xml:space="preserve">Equal population deciles based </w:t>
      </w:r>
      <w:r w:rsidRPr="0035151F">
        <w:rPr>
          <w:sz w:val="20"/>
        </w:rPr>
        <w:t xml:space="preserve">on </w:t>
      </w:r>
      <w:r w:rsidR="00D0694F" w:rsidRPr="0035151F">
        <w:rPr>
          <w:sz w:val="20"/>
        </w:rPr>
        <w:t>data for 2004.</w:t>
      </w:r>
      <w:r w:rsidR="000F34EB" w:rsidRPr="0035151F">
        <w:rPr>
          <w:sz w:val="20"/>
        </w:rPr>
        <w:t xml:space="preserve"> Decile 1 is most dense.</w:t>
      </w:r>
      <w:r w:rsidR="000F34EB">
        <w:t xml:space="preserve"> </w:t>
      </w:r>
    </w:p>
    <w:sectPr w:rsidR="00D0694F" w:rsidRPr="00B51255">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3" w:author="Nick" w:date="2017-07-18T20:29:00Z" w:initials="N">
    <w:p w14:paraId="563D060D" w14:textId="7005C890" w:rsidR="00572E6F" w:rsidRDefault="00572E6F">
      <w:pPr>
        <w:pStyle w:val="CommentText"/>
      </w:pPr>
      <w:r>
        <w:rPr>
          <w:rStyle w:val="CommentReference"/>
        </w:rPr>
        <w:annotationRef/>
      </w:r>
      <w:r>
        <w:t xml:space="preserve">Jon – need to discuss how to show. </w:t>
      </w:r>
    </w:p>
  </w:comment>
  <w:comment w:id="207" w:author="Nick Bailey" w:date="2017-07-20T14:53:00Z" w:initials="NB">
    <w:p w14:paraId="138FD8FD" w14:textId="328B3E39" w:rsidR="00572E6F" w:rsidRDefault="00572E6F">
      <w:pPr>
        <w:pStyle w:val="CommentText"/>
      </w:pPr>
      <w:r>
        <w:rPr>
          <w:rStyle w:val="CommentReference"/>
        </w:rPr>
        <w:annotationRef/>
      </w:r>
      <w:r>
        <w:t>Jon – anything else we can add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3D060D" w15:done="0"/>
  <w15:commentEx w15:paraId="138FD8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4AF05" w14:textId="77777777" w:rsidR="002A5F86" w:rsidRDefault="002A5F86" w:rsidP="000B0C56">
      <w:pPr>
        <w:spacing w:after="0" w:line="240" w:lineRule="auto"/>
      </w:pPr>
      <w:r>
        <w:separator/>
      </w:r>
    </w:p>
  </w:endnote>
  <w:endnote w:type="continuationSeparator" w:id="0">
    <w:p w14:paraId="05E2EA36" w14:textId="77777777" w:rsidR="002A5F86" w:rsidRDefault="002A5F86" w:rsidP="000B0C56">
      <w:pPr>
        <w:spacing w:after="0" w:line="240" w:lineRule="auto"/>
      </w:pPr>
      <w:r>
        <w:continuationSeparator/>
      </w:r>
    </w:p>
  </w:endnote>
  <w:endnote w:id="1">
    <w:p w14:paraId="0C462077" w14:textId="77777777" w:rsidR="00572E6F" w:rsidRDefault="00572E6F">
      <w:pPr>
        <w:pStyle w:val="EndnoteText"/>
      </w:pPr>
      <w:r>
        <w:rPr>
          <w:rStyle w:val="EndnoteReference"/>
        </w:rPr>
        <w:endnoteRef/>
      </w:r>
      <w:r>
        <w:t xml:space="preserve"> This was done on the basis of the distribution of unit postcodes, using a lookup file kindly provided by Paul Norman, Leeds University.</w:t>
      </w:r>
    </w:p>
  </w:endnote>
  <w:endnote w:id="2">
    <w:p w14:paraId="4098A852" w14:textId="3318EB4C" w:rsidR="00572E6F" w:rsidRPr="00FC7C34" w:rsidRDefault="00572E6F">
      <w:pPr>
        <w:pStyle w:val="EndnoteText"/>
        <w:rPr>
          <w:lang w:val="en-US"/>
        </w:rPr>
      </w:pPr>
      <w:r>
        <w:rPr>
          <w:rStyle w:val="EndnoteReference"/>
        </w:rPr>
        <w:endnoteRef/>
      </w:r>
      <w:r>
        <w:t xml:space="preserve"> All code used to perform the analyses are freely available from the following web address: </w:t>
      </w:r>
      <w:hyperlink r:id="rId1" w:history="1">
        <w:r w:rsidRPr="002D3654">
          <w:rPr>
            <w:rStyle w:val="Hyperlink"/>
          </w:rPr>
          <w:t>https://github.com/JonMinton/decentralisation_simd_dz2011.git</w:t>
        </w:r>
      </w:hyperlink>
    </w:p>
  </w:endnote>
  <w:endnote w:id="3">
    <w:p w14:paraId="79582927" w14:textId="77777777" w:rsidR="00572E6F" w:rsidRDefault="00572E6F">
      <w:pPr>
        <w:pStyle w:val="EndnoteText"/>
      </w:pPr>
      <w:r>
        <w:rPr>
          <w:rStyle w:val="EndnoteReference"/>
        </w:rPr>
        <w:endnoteRef/>
      </w:r>
      <w:r>
        <w:t xml:space="preserve"> We make one change to the list, merging the London TTWA with a new TTWA first identified in 2016, covering Slough &amp; Heathrow. This area to the west of London centres on the major employment centre formed around the airport and its related industries. However, it is continuous with the western suburbs of London and, while commuting flows may be sufficient to reach the threshold for self-containment, it clearly still forms part of the London housing 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190249"/>
      <w:docPartObj>
        <w:docPartGallery w:val="Page Numbers (Bottom of Page)"/>
        <w:docPartUnique/>
      </w:docPartObj>
    </w:sdtPr>
    <w:sdtEndPr>
      <w:rPr>
        <w:noProof/>
      </w:rPr>
    </w:sdtEndPr>
    <w:sdtContent>
      <w:p w14:paraId="58D1961C" w14:textId="77777777" w:rsidR="00572E6F" w:rsidRDefault="00572E6F">
        <w:pPr>
          <w:pStyle w:val="Footer"/>
          <w:jc w:val="center"/>
        </w:pPr>
        <w:r>
          <w:fldChar w:fldCharType="begin"/>
        </w:r>
        <w:r>
          <w:instrText xml:space="preserve"> PAGE   \* MERGEFORMAT </w:instrText>
        </w:r>
        <w:r>
          <w:fldChar w:fldCharType="separate"/>
        </w:r>
        <w:r w:rsidR="00EA1700">
          <w:rPr>
            <w:noProof/>
          </w:rPr>
          <w:t>30</w:t>
        </w:r>
        <w:r>
          <w:rPr>
            <w:noProof/>
          </w:rPr>
          <w:fldChar w:fldCharType="end"/>
        </w:r>
      </w:p>
    </w:sdtContent>
  </w:sdt>
  <w:p w14:paraId="7B789FBD" w14:textId="77777777" w:rsidR="00572E6F" w:rsidRDefault="00572E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41190" w14:textId="77777777" w:rsidR="002A5F86" w:rsidRDefault="002A5F86" w:rsidP="000B0C56">
      <w:pPr>
        <w:spacing w:after="0" w:line="240" w:lineRule="auto"/>
      </w:pPr>
      <w:r>
        <w:separator/>
      </w:r>
    </w:p>
  </w:footnote>
  <w:footnote w:type="continuationSeparator" w:id="0">
    <w:p w14:paraId="4D171E46" w14:textId="77777777" w:rsidR="002A5F86" w:rsidRDefault="002A5F86" w:rsidP="000B0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0768E"/>
    <w:multiLevelType w:val="hybridMultilevel"/>
    <w:tmpl w:val="C38ED926"/>
    <w:lvl w:ilvl="0" w:tplc="D2A6CA4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F63A0E"/>
    <w:multiLevelType w:val="hybridMultilevel"/>
    <w:tmpl w:val="DDC20904"/>
    <w:lvl w:ilvl="0" w:tplc="40D829A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335C8"/>
    <w:multiLevelType w:val="hybridMultilevel"/>
    <w:tmpl w:val="625E4BD6"/>
    <w:lvl w:ilvl="0" w:tplc="FCBC3E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113C9B"/>
    <w:multiLevelType w:val="hybridMultilevel"/>
    <w:tmpl w:val="28188A28"/>
    <w:lvl w:ilvl="0" w:tplc="BB1EF4BA">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
    <w15:presenceInfo w15:providerId="None" w15:userId="Nick"/>
  </w15:person>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1F"/>
    <w:rsid w:val="0000237D"/>
    <w:rsid w:val="000068CD"/>
    <w:rsid w:val="00011B55"/>
    <w:rsid w:val="00015416"/>
    <w:rsid w:val="00020F21"/>
    <w:rsid w:val="00023CA5"/>
    <w:rsid w:val="0003516F"/>
    <w:rsid w:val="000447FA"/>
    <w:rsid w:val="0005125E"/>
    <w:rsid w:val="00060D14"/>
    <w:rsid w:val="00065C95"/>
    <w:rsid w:val="0009348E"/>
    <w:rsid w:val="000A5E04"/>
    <w:rsid w:val="000B0C56"/>
    <w:rsid w:val="000B53F9"/>
    <w:rsid w:val="000C475A"/>
    <w:rsid w:val="000D26B8"/>
    <w:rsid w:val="000E5D43"/>
    <w:rsid w:val="000E685F"/>
    <w:rsid w:val="000E740A"/>
    <w:rsid w:val="000F34EB"/>
    <w:rsid w:val="000F47E6"/>
    <w:rsid w:val="000F6562"/>
    <w:rsid w:val="0010382F"/>
    <w:rsid w:val="00121D6A"/>
    <w:rsid w:val="00125F07"/>
    <w:rsid w:val="00135A81"/>
    <w:rsid w:val="00136A94"/>
    <w:rsid w:val="001378E9"/>
    <w:rsid w:val="00153827"/>
    <w:rsid w:val="00163D94"/>
    <w:rsid w:val="001667D6"/>
    <w:rsid w:val="00195034"/>
    <w:rsid w:val="00195AE1"/>
    <w:rsid w:val="001A0F8D"/>
    <w:rsid w:val="001A5ADD"/>
    <w:rsid w:val="001B1C19"/>
    <w:rsid w:val="001C102E"/>
    <w:rsid w:val="001C766F"/>
    <w:rsid w:val="001D4EAA"/>
    <w:rsid w:val="001D68B7"/>
    <w:rsid w:val="001D708D"/>
    <w:rsid w:val="001E3D24"/>
    <w:rsid w:val="001E694F"/>
    <w:rsid w:val="001E7A38"/>
    <w:rsid w:val="001E7DB2"/>
    <w:rsid w:val="001F485A"/>
    <w:rsid w:val="00211463"/>
    <w:rsid w:val="002135F9"/>
    <w:rsid w:val="002163AD"/>
    <w:rsid w:val="0021749F"/>
    <w:rsid w:val="00225E7E"/>
    <w:rsid w:val="002274D9"/>
    <w:rsid w:val="00234672"/>
    <w:rsid w:val="002360ED"/>
    <w:rsid w:val="002364C7"/>
    <w:rsid w:val="00236882"/>
    <w:rsid w:val="0025429E"/>
    <w:rsid w:val="002559A9"/>
    <w:rsid w:val="002666A3"/>
    <w:rsid w:val="002730E0"/>
    <w:rsid w:val="00275BC9"/>
    <w:rsid w:val="0027746B"/>
    <w:rsid w:val="0028310B"/>
    <w:rsid w:val="0028558B"/>
    <w:rsid w:val="002953B2"/>
    <w:rsid w:val="002A4CC1"/>
    <w:rsid w:val="002A5F86"/>
    <w:rsid w:val="002A61FA"/>
    <w:rsid w:val="002B3A6B"/>
    <w:rsid w:val="002B56D1"/>
    <w:rsid w:val="002D6D54"/>
    <w:rsid w:val="002E17FA"/>
    <w:rsid w:val="002E545D"/>
    <w:rsid w:val="002E78D3"/>
    <w:rsid w:val="002F2804"/>
    <w:rsid w:val="002F421F"/>
    <w:rsid w:val="00302B96"/>
    <w:rsid w:val="00310257"/>
    <w:rsid w:val="00312EA8"/>
    <w:rsid w:val="0031664E"/>
    <w:rsid w:val="00316CB6"/>
    <w:rsid w:val="0031703F"/>
    <w:rsid w:val="0035151F"/>
    <w:rsid w:val="00357FF2"/>
    <w:rsid w:val="0037114D"/>
    <w:rsid w:val="00377734"/>
    <w:rsid w:val="00380803"/>
    <w:rsid w:val="003814DA"/>
    <w:rsid w:val="003854EE"/>
    <w:rsid w:val="003A364B"/>
    <w:rsid w:val="003B3D6E"/>
    <w:rsid w:val="003B559F"/>
    <w:rsid w:val="003C2090"/>
    <w:rsid w:val="003C6CA0"/>
    <w:rsid w:val="003D1EA3"/>
    <w:rsid w:val="003E01D8"/>
    <w:rsid w:val="003E295B"/>
    <w:rsid w:val="00400965"/>
    <w:rsid w:val="0040182A"/>
    <w:rsid w:val="00404638"/>
    <w:rsid w:val="00406561"/>
    <w:rsid w:val="00442270"/>
    <w:rsid w:val="004645A2"/>
    <w:rsid w:val="00475DE9"/>
    <w:rsid w:val="00475E1E"/>
    <w:rsid w:val="00490B37"/>
    <w:rsid w:val="004A4481"/>
    <w:rsid w:val="004D6C16"/>
    <w:rsid w:val="004E5FDF"/>
    <w:rsid w:val="004F0CD2"/>
    <w:rsid w:val="004F3D06"/>
    <w:rsid w:val="004F572C"/>
    <w:rsid w:val="005014F3"/>
    <w:rsid w:val="005118F3"/>
    <w:rsid w:val="005154F3"/>
    <w:rsid w:val="00516626"/>
    <w:rsid w:val="00527FE3"/>
    <w:rsid w:val="00535F46"/>
    <w:rsid w:val="005559F4"/>
    <w:rsid w:val="0056053C"/>
    <w:rsid w:val="00565F89"/>
    <w:rsid w:val="00572E6F"/>
    <w:rsid w:val="0058228A"/>
    <w:rsid w:val="00590AED"/>
    <w:rsid w:val="005957B2"/>
    <w:rsid w:val="005A14F7"/>
    <w:rsid w:val="005A5B06"/>
    <w:rsid w:val="005A6A43"/>
    <w:rsid w:val="005A73DF"/>
    <w:rsid w:val="005D179F"/>
    <w:rsid w:val="005D1D61"/>
    <w:rsid w:val="005E07C5"/>
    <w:rsid w:val="005E1BB7"/>
    <w:rsid w:val="006057A2"/>
    <w:rsid w:val="0061603A"/>
    <w:rsid w:val="00616460"/>
    <w:rsid w:val="00621406"/>
    <w:rsid w:val="00631B1E"/>
    <w:rsid w:val="00633109"/>
    <w:rsid w:val="006333EE"/>
    <w:rsid w:val="00657589"/>
    <w:rsid w:val="00657FBF"/>
    <w:rsid w:val="00661426"/>
    <w:rsid w:val="006676DC"/>
    <w:rsid w:val="00684D7A"/>
    <w:rsid w:val="00685EE1"/>
    <w:rsid w:val="006876FB"/>
    <w:rsid w:val="0069792A"/>
    <w:rsid w:val="006C2275"/>
    <w:rsid w:val="006C2D85"/>
    <w:rsid w:val="006C5169"/>
    <w:rsid w:val="006D0736"/>
    <w:rsid w:val="006D4D79"/>
    <w:rsid w:val="006D6017"/>
    <w:rsid w:val="006E0136"/>
    <w:rsid w:val="006E4252"/>
    <w:rsid w:val="006F5916"/>
    <w:rsid w:val="0070386D"/>
    <w:rsid w:val="00711772"/>
    <w:rsid w:val="00711B8A"/>
    <w:rsid w:val="00720060"/>
    <w:rsid w:val="0072187E"/>
    <w:rsid w:val="00722065"/>
    <w:rsid w:val="00726460"/>
    <w:rsid w:val="007278D6"/>
    <w:rsid w:val="00730CD5"/>
    <w:rsid w:val="00732052"/>
    <w:rsid w:val="00733DEC"/>
    <w:rsid w:val="00742B66"/>
    <w:rsid w:val="00747EB6"/>
    <w:rsid w:val="00755961"/>
    <w:rsid w:val="00782A2E"/>
    <w:rsid w:val="00784520"/>
    <w:rsid w:val="00786E94"/>
    <w:rsid w:val="00792932"/>
    <w:rsid w:val="00793FE1"/>
    <w:rsid w:val="007A29DC"/>
    <w:rsid w:val="007B6351"/>
    <w:rsid w:val="007B7C45"/>
    <w:rsid w:val="007D3A0B"/>
    <w:rsid w:val="007D6ED9"/>
    <w:rsid w:val="007E5B8C"/>
    <w:rsid w:val="007F1221"/>
    <w:rsid w:val="007F2193"/>
    <w:rsid w:val="007F3D8B"/>
    <w:rsid w:val="007F5679"/>
    <w:rsid w:val="00800617"/>
    <w:rsid w:val="00803410"/>
    <w:rsid w:val="00806B57"/>
    <w:rsid w:val="00811AAF"/>
    <w:rsid w:val="00825A71"/>
    <w:rsid w:val="0082784F"/>
    <w:rsid w:val="00831189"/>
    <w:rsid w:val="00837283"/>
    <w:rsid w:val="00842B92"/>
    <w:rsid w:val="008474D0"/>
    <w:rsid w:val="00854B55"/>
    <w:rsid w:val="00863097"/>
    <w:rsid w:val="00863FCA"/>
    <w:rsid w:val="00872380"/>
    <w:rsid w:val="008771EA"/>
    <w:rsid w:val="00884ABD"/>
    <w:rsid w:val="008909AF"/>
    <w:rsid w:val="008A1064"/>
    <w:rsid w:val="008A17FA"/>
    <w:rsid w:val="008A34FF"/>
    <w:rsid w:val="008B23D4"/>
    <w:rsid w:val="008B2E64"/>
    <w:rsid w:val="008B505E"/>
    <w:rsid w:val="008C378D"/>
    <w:rsid w:val="008C771D"/>
    <w:rsid w:val="008D02BD"/>
    <w:rsid w:val="008D0D0D"/>
    <w:rsid w:val="008D18C9"/>
    <w:rsid w:val="008D508D"/>
    <w:rsid w:val="008E1CA9"/>
    <w:rsid w:val="008E685E"/>
    <w:rsid w:val="008F19D0"/>
    <w:rsid w:val="009052D0"/>
    <w:rsid w:val="0090583C"/>
    <w:rsid w:val="00907C90"/>
    <w:rsid w:val="009116EB"/>
    <w:rsid w:val="0091184A"/>
    <w:rsid w:val="00914AE6"/>
    <w:rsid w:val="00917C8C"/>
    <w:rsid w:val="00921A3E"/>
    <w:rsid w:val="00923ABE"/>
    <w:rsid w:val="00927DBA"/>
    <w:rsid w:val="00930992"/>
    <w:rsid w:val="00934A85"/>
    <w:rsid w:val="009445E6"/>
    <w:rsid w:val="00944C3D"/>
    <w:rsid w:val="009476B9"/>
    <w:rsid w:val="00950961"/>
    <w:rsid w:val="00951437"/>
    <w:rsid w:val="0095377E"/>
    <w:rsid w:val="00975412"/>
    <w:rsid w:val="00982DDB"/>
    <w:rsid w:val="00982E94"/>
    <w:rsid w:val="0099123A"/>
    <w:rsid w:val="009970CF"/>
    <w:rsid w:val="009C0906"/>
    <w:rsid w:val="009C5D67"/>
    <w:rsid w:val="009D1272"/>
    <w:rsid w:val="009E6410"/>
    <w:rsid w:val="009E7135"/>
    <w:rsid w:val="00A154AE"/>
    <w:rsid w:val="00A217F7"/>
    <w:rsid w:val="00A436DE"/>
    <w:rsid w:val="00A438B8"/>
    <w:rsid w:val="00A62F1C"/>
    <w:rsid w:val="00A639A4"/>
    <w:rsid w:val="00A64817"/>
    <w:rsid w:val="00A657A8"/>
    <w:rsid w:val="00A70F9A"/>
    <w:rsid w:val="00A9053B"/>
    <w:rsid w:val="00AA0748"/>
    <w:rsid w:val="00AB459E"/>
    <w:rsid w:val="00AB47ED"/>
    <w:rsid w:val="00AC120A"/>
    <w:rsid w:val="00AD206E"/>
    <w:rsid w:val="00B0307A"/>
    <w:rsid w:val="00B0484B"/>
    <w:rsid w:val="00B050D0"/>
    <w:rsid w:val="00B05948"/>
    <w:rsid w:val="00B06FDB"/>
    <w:rsid w:val="00B10905"/>
    <w:rsid w:val="00B138A6"/>
    <w:rsid w:val="00B4170F"/>
    <w:rsid w:val="00B51255"/>
    <w:rsid w:val="00B90947"/>
    <w:rsid w:val="00B968CC"/>
    <w:rsid w:val="00BC0D39"/>
    <w:rsid w:val="00BC15E0"/>
    <w:rsid w:val="00BC2D83"/>
    <w:rsid w:val="00BC333C"/>
    <w:rsid w:val="00BC5C8D"/>
    <w:rsid w:val="00BD3E32"/>
    <w:rsid w:val="00BD3EAC"/>
    <w:rsid w:val="00BD7B84"/>
    <w:rsid w:val="00BE3EB9"/>
    <w:rsid w:val="00BE3FC9"/>
    <w:rsid w:val="00BF2BB3"/>
    <w:rsid w:val="00C01531"/>
    <w:rsid w:val="00C03954"/>
    <w:rsid w:val="00C053E1"/>
    <w:rsid w:val="00C06400"/>
    <w:rsid w:val="00C11499"/>
    <w:rsid w:val="00C1262D"/>
    <w:rsid w:val="00C40902"/>
    <w:rsid w:val="00C414EC"/>
    <w:rsid w:val="00C42987"/>
    <w:rsid w:val="00C5767F"/>
    <w:rsid w:val="00C6197F"/>
    <w:rsid w:val="00C85031"/>
    <w:rsid w:val="00C90F0E"/>
    <w:rsid w:val="00C911CE"/>
    <w:rsid w:val="00C946EA"/>
    <w:rsid w:val="00C954BA"/>
    <w:rsid w:val="00CA1D1F"/>
    <w:rsid w:val="00CA43F0"/>
    <w:rsid w:val="00CB2E7B"/>
    <w:rsid w:val="00CB7C9C"/>
    <w:rsid w:val="00CC238D"/>
    <w:rsid w:val="00CC2EE1"/>
    <w:rsid w:val="00CD156D"/>
    <w:rsid w:val="00CD6E8C"/>
    <w:rsid w:val="00CE176F"/>
    <w:rsid w:val="00CE33BD"/>
    <w:rsid w:val="00CF3E41"/>
    <w:rsid w:val="00CF5744"/>
    <w:rsid w:val="00CF75D7"/>
    <w:rsid w:val="00D0136E"/>
    <w:rsid w:val="00D02B61"/>
    <w:rsid w:val="00D0694F"/>
    <w:rsid w:val="00D10A78"/>
    <w:rsid w:val="00D133E0"/>
    <w:rsid w:val="00D13832"/>
    <w:rsid w:val="00D145E7"/>
    <w:rsid w:val="00D17B22"/>
    <w:rsid w:val="00D24404"/>
    <w:rsid w:val="00D427C8"/>
    <w:rsid w:val="00D548F4"/>
    <w:rsid w:val="00D60EA7"/>
    <w:rsid w:val="00D76FCE"/>
    <w:rsid w:val="00D84244"/>
    <w:rsid w:val="00D87E67"/>
    <w:rsid w:val="00D90EE9"/>
    <w:rsid w:val="00DA4C79"/>
    <w:rsid w:val="00DA53AE"/>
    <w:rsid w:val="00DB2086"/>
    <w:rsid w:val="00DD6F7E"/>
    <w:rsid w:val="00DE3B31"/>
    <w:rsid w:val="00DE799D"/>
    <w:rsid w:val="00DF26A2"/>
    <w:rsid w:val="00E06E74"/>
    <w:rsid w:val="00E15FD3"/>
    <w:rsid w:val="00E163E2"/>
    <w:rsid w:val="00E25427"/>
    <w:rsid w:val="00E302D9"/>
    <w:rsid w:val="00E32F2E"/>
    <w:rsid w:val="00E35213"/>
    <w:rsid w:val="00E3660C"/>
    <w:rsid w:val="00E442CA"/>
    <w:rsid w:val="00E86E68"/>
    <w:rsid w:val="00E87AF2"/>
    <w:rsid w:val="00E95F90"/>
    <w:rsid w:val="00E96592"/>
    <w:rsid w:val="00E96B3E"/>
    <w:rsid w:val="00EA1700"/>
    <w:rsid w:val="00EA2947"/>
    <w:rsid w:val="00EB50A6"/>
    <w:rsid w:val="00EB79E0"/>
    <w:rsid w:val="00ED0771"/>
    <w:rsid w:val="00EE3208"/>
    <w:rsid w:val="00EF1AFB"/>
    <w:rsid w:val="00EF72CF"/>
    <w:rsid w:val="00F02A87"/>
    <w:rsid w:val="00F03D9F"/>
    <w:rsid w:val="00F05E33"/>
    <w:rsid w:val="00F100CA"/>
    <w:rsid w:val="00F113B2"/>
    <w:rsid w:val="00F118DB"/>
    <w:rsid w:val="00F1395E"/>
    <w:rsid w:val="00F15D91"/>
    <w:rsid w:val="00F21AA7"/>
    <w:rsid w:val="00F21FE5"/>
    <w:rsid w:val="00F30B3C"/>
    <w:rsid w:val="00F339F1"/>
    <w:rsid w:val="00F36988"/>
    <w:rsid w:val="00F55560"/>
    <w:rsid w:val="00F8309A"/>
    <w:rsid w:val="00F83EEE"/>
    <w:rsid w:val="00F92622"/>
    <w:rsid w:val="00F94EFA"/>
    <w:rsid w:val="00FA3619"/>
    <w:rsid w:val="00FC7C34"/>
    <w:rsid w:val="00FD4100"/>
    <w:rsid w:val="00FE3D5A"/>
    <w:rsid w:val="00FF23C6"/>
    <w:rsid w:val="00FF58F6"/>
    <w:rsid w:val="00FF6C39"/>
    <w:rsid w:val="00FF7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505A"/>
  <w15:docId w15:val="{05752DFB-DEAF-4E78-8E2B-79E9FC85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C90"/>
    <w:pPr>
      <w:spacing w:line="360" w:lineRule="auto"/>
    </w:pPr>
  </w:style>
  <w:style w:type="paragraph" w:styleId="Heading1">
    <w:name w:val="heading 1"/>
    <w:basedOn w:val="Normal"/>
    <w:next w:val="Normal"/>
    <w:link w:val="Heading1Char"/>
    <w:uiPriority w:val="9"/>
    <w:qFormat/>
    <w:rsid w:val="003E0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42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C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23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2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C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238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E01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0902"/>
    <w:pPr>
      <w:ind w:left="720"/>
      <w:contextualSpacing/>
    </w:pPr>
  </w:style>
  <w:style w:type="paragraph" w:styleId="EndnoteText">
    <w:name w:val="endnote text"/>
    <w:basedOn w:val="Normal"/>
    <w:link w:val="EndnoteTextChar"/>
    <w:uiPriority w:val="99"/>
    <w:semiHidden/>
    <w:unhideWhenUsed/>
    <w:rsid w:val="000B0C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0C56"/>
    <w:rPr>
      <w:sz w:val="20"/>
      <w:szCs w:val="20"/>
    </w:rPr>
  </w:style>
  <w:style w:type="character" w:styleId="EndnoteReference">
    <w:name w:val="endnote reference"/>
    <w:basedOn w:val="DefaultParagraphFont"/>
    <w:uiPriority w:val="99"/>
    <w:semiHidden/>
    <w:unhideWhenUsed/>
    <w:rsid w:val="000B0C56"/>
    <w:rPr>
      <w:vertAlign w:val="superscript"/>
    </w:rPr>
  </w:style>
  <w:style w:type="paragraph" w:styleId="NoSpacing">
    <w:name w:val="No Spacing"/>
    <w:uiPriority w:val="1"/>
    <w:qFormat/>
    <w:rsid w:val="00B51255"/>
    <w:pPr>
      <w:spacing w:after="0" w:line="240" w:lineRule="auto"/>
    </w:pPr>
  </w:style>
  <w:style w:type="paragraph" w:styleId="FootnoteText">
    <w:name w:val="footnote text"/>
    <w:basedOn w:val="Normal"/>
    <w:link w:val="FootnoteTextChar"/>
    <w:uiPriority w:val="99"/>
    <w:semiHidden/>
    <w:unhideWhenUsed/>
    <w:rsid w:val="00FA36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3619"/>
    <w:rPr>
      <w:sz w:val="20"/>
      <w:szCs w:val="20"/>
    </w:rPr>
  </w:style>
  <w:style w:type="character" w:styleId="FootnoteReference">
    <w:name w:val="footnote reference"/>
    <w:basedOn w:val="DefaultParagraphFont"/>
    <w:uiPriority w:val="99"/>
    <w:semiHidden/>
    <w:unhideWhenUsed/>
    <w:rsid w:val="00FA3619"/>
    <w:rPr>
      <w:vertAlign w:val="superscript"/>
    </w:rPr>
  </w:style>
  <w:style w:type="character" w:styleId="CommentReference">
    <w:name w:val="annotation reference"/>
    <w:basedOn w:val="DefaultParagraphFont"/>
    <w:uiPriority w:val="99"/>
    <w:semiHidden/>
    <w:unhideWhenUsed/>
    <w:rsid w:val="00711B8A"/>
    <w:rPr>
      <w:sz w:val="16"/>
      <w:szCs w:val="16"/>
    </w:rPr>
  </w:style>
  <w:style w:type="paragraph" w:styleId="CommentText">
    <w:name w:val="annotation text"/>
    <w:basedOn w:val="Normal"/>
    <w:link w:val="CommentTextChar"/>
    <w:uiPriority w:val="99"/>
    <w:semiHidden/>
    <w:unhideWhenUsed/>
    <w:rsid w:val="00711B8A"/>
    <w:pPr>
      <w:spacing w:line="240" w:lineRule="auto"/>
    </w:pPr>
    <w:rPr>
      <w:sz w:val="20"/>
      <w:szCs w:val="20"/>
    </w:rPr>
  </w:style>
  <w:style w:type="character" w:customStyle="1" w:styleId="CommentTextChar">
    <w:name w:val="Comment Text Char"/>
    <w:basedOn w:val="DefaultParagraphFont"/>
    <w:link w:val="CommentText"/>
    <w:uiPriority w:val="99"/>
    <w:semiHidden/>
    <w:rsid w:val="00711B8A"/>
    <w:rPr>
      <w:sz w:val="20"/>
      <w:szCs w:val="20"/>
    </w:rPr>
  </w:style>
  <w:style w:type="paragraph" w:styleId="CommentSubject">
    <w:name w:val="annotation subject"/>
    <w:basedOn w:val="CommentText"/>
    <w:next w:val="CommentText"/>
    <w:link w:val="CommentSubjectChar"/>
    <w:uiPriority w:val="99"/>
    <w:semiHidden/>
    <w:unhideWhenUsed/>
    <w:rsid w:val="00711B8A"/>
    <w:rPr>
      <w:b/>
      <w:bCs/>
    </w:rPr>
  </w:style>
  <w:style w:type="character" w:customStyle="1" w:styleId="CommentSubjectChar">
    <w:name w:val="Comment Subject Char"/>
    <w:basedOn w:val="CommentTextChar"/>
    <w:link w:val="CommentSubject"/>
    <w:uiPriority w:val="99"/>
    <w:semiHidden/>
    <w:rsid w:val="00711B8A"/>
    <w:rPr>
      <w:b/>
      <w:bCs/>
      <w:sz w:val="20"/>
      <w:szCs w:val="20"/>
    </w:rPr>
  </w:style>
  <w:style w:type="paragraph" w:styleId="BalloonText">
    <w:name w:val="Balloon Text"/>
    <w:basedOn w:val="Normal"/>
    <w:link w:val="BalloonTextChar"/>
    <w:uiPriority w:val="99"/>
    <w:semiHidden/>
    <w:unhideWhenUsed/>
    <w:rsid w:val="00711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B8A"/>
    <w:rPr>
      <w:rFonts w:ascii="Tahoma" w:hAnsi="Tahoma" w:cs="Tahoma"/>
      <w:sz w:val="16"/>
      <w:szCs w:val="16"/>
    </w:rPr>
  </w:style>
  <w:style w:type="paragraph" w:styleId="Header">
    <w:name w:val="header"/>
    <w:basedOn w:val="Normal"/>
    <w:link w:val="HeaderChar"/>
    <w:uiPriority w:val="99"/>
    <w:unhideWhenUsed/>
    <w:rsid w:val="009D1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272"/>
  </w:style>
  <w:style w:type="paragraph" w:styleId="Footer">
    <w:name w:val="footer"/>
    <w:basedOn w:val="Normal"/>
    <w:link w:val="FooterChar"/>
    <w:uiPriority w:val="99"/>
    <w:unhideWhenUsed/>
    <w:rsid w:val="009D1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272"/>
  </w:style>
  <w:style w:type="character" w:styleId="Hyperlink">
    <w:name w:val="Hyperlink"/>
    <w:basedOn w:val="DefaultParagraphFont"/>
    <w:uiPriority w:val="99"/>
    <w:unhideWhenUsed/>
    <w:rsid w:val="005A6A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1439">
      <w:bodyDiv w:val="1"/>
      <w:marLeft w:val="0"/>
      <w:marRight w:val="0"/>
      <w:marTop w:val="0"/>
      <w:marBottom w:val="0"/>
      <w:divBdr>
        <w:top w:val="none" w:sz="0" w:space="0" w:color="auto"/>
        <w:left w:val="none" w:sz="0" w:space="0" w:color="auto"/>
        <w:bottom w:val="none" w:sz="0" w:space="0" w:color="auto"/>
        <w:right w:val="none" w:sz="0" w:space="0" w:color="auto"/>
      </w:divBdr>
    </w:div>
    <w:div w:id="402065742">
      <w:bodyDiv w:val="1"/>
      <w:marLeft w:val="0"/>
      <w:marRight w:val="0"/>
      <w:marTop w:val="0"/>
      <w:marBottom w:val="0"/>
      <w:divBdr>
        <w:top w:val="none" w:sz="0" w:space="0" w:color="auto"/>
        <w:left w:val="none" w:sz="0" w:space="0" w:color="auto"/>
        <w:bottom w:val="none" w:sz="0" w:space="0" w:color="auto"/>
        <w:right w:val="none" w:sz="0" w:space="0" w:color="auto"/>
      </w:divBdr>
    </w:div>
    <w:div w:id="634219259">
      <w:bodyDiv w:val="1"/>
      <w:marLeft w:val="0"/>
      <w:marRight w:val="0"/>
      <w:marTop w:val="0"/>
      <w:marBottom w:val="0"/>
      <w:divBdr>
        <w:top w:val="none" w:sz="0" w:space="0" w:color="auto"/>
        <w:left w:val="none" w:sz="0" w:space="0" w:color="auto"/>
        <w:bottom w:val="none" w:sz="0" w:space="0" w:color="auto"/>
        <w:right w:val="none" w:sz="0" w:space="0" w:color="auto"/>
      </w:divBdr>
    </w:div>
    <w:div w:id="809635669">
      <w:bodyDiv w:val="1"/>
      <w:marLeft w:val="0"/>
      <w:marRight w:val="0"/>
      <w:marTop w:val="0"/>
      <w:marBottom w:val="0"/>
      <w:divBdr>
        <w:top w:val="none" w:sz="0" w:space="0" w:color="auto"/>
        <w:left w:val="none" w:sz="0" w:space="0" w:color="auto"/>
        <w:bottom w:val="none" w:sz="0" w:space="0" w:color="auto"/>
        <w:right w:val="none" w:sz="0" w:space="0" w:color="auto"/>
      </w:divBdr>
    </w:div>
    <w:div w:id="842280659">
      <w:bodyDiv w:val="1"/>
      <w:marLeft w:val="0"/>
      <w:marRight w:val="0"/>
      <w:marTop w:val="0"/>
      <w:marBottom w:val="0"/>
      <w:divBdr>
        <w:top w:val="none" w:sz="0" w:space="0" w:color="auto"/>
        <w:left w:val="none" w:sz="0" w:space="0" w:color="auto"/>
        <w:bottom w:val="none" w:sz="0" w:space="0" w:color="auto"/>
        <w:right w:val="none" w:sz="0" w:space="0" w:color="auto"/>
      </w:divBdr>
    </w:div>
    <w:div w:id="1088846984">
      <w:bodyDiv w:val="1"/>
      <w:marLeft w:val="0"/>
      <w:marRight w:val="0"/>
      <w:marTop w:val="0"/>
      <w:marBottom w:val="0"/>
      <w:divBdr>
        <w:top w:val="none" w:sz="0" w:space="0" w:color="auto"/>
        <w:left w:val="none" w:sz="0" w:space="0" w:color="auto"/>
        <w:bottom w:val="none" w:sz="0" w:space="0" w:color="auto"/>
        <w:right w:val="none" w:sz="0" w:space="0" w:color="auto"/>
      </w:divBdr>
    </w:div>
    <w:div w:id="1113206864">
      <w:bodyDiv w:val="1"/>
      <w:marLeft w:val="0"/>
      <w:marRight w:val="0"/>
      <w:marTop w:val="0"/>
      <w:marBottom w:val="0"/>
      <w:divBdr>
        <w:top w:val="none" w:sz="0" w:space="0" w:color="auto"/>
        <w:left w:val="none" w:sz="0" w:space="0" w:color="auto"/>
        <w:bottom w:val="none" w:sz="0" w:space="0" w:color="auto"/>
        <w:right w:val="none" w:sz="0" w:space="0" w:color="auto"/>
      </w:divBdr>
    </w:div>
    <w:div w:id="1144470737">
      <w:bodyDiv w:val="1"/>
      <w:marLeft w:val="0"/>
      <w:marRight w:val="0"/>
      <w:marTop w:val="0"/>
      <w:marBottom w:val="0"/>
      <w:divBdr>
        <w:top w:val="none" w:sz="0" w:space="0" w:color="auto"/>
        <w:left w:val="none" w:sz="0" w:space="0" w:color="auto"/>
        <w:bottom w:val="none" w:sz="0" w:space="0" w:color="auto"/>
        <w:right w:val="none" w:sz="0" w:space="0" w:color="auto"/>
      </w:divBdr>
    </w:div>
    <w:div w:id="1332683649">
      <w:bodyDiv w:val="1"/>
      <w:marLeft w:val="0"/>
      <w:marRight w:val="0"/>
      <w:marTop w:val="0"/>
      <w:marBottom w:val="0"/>
      <w:divBdr>
        <w:top w:val="none" w:sz="0" w:space="0" w:color="auto"/>
        <w:left w:val="none" w:sz="0" w:space="0" w:color="auto"/>
        <w:bottom w:val="none" w:sz="0" w:space="0" w:color="auto"/>
        <w:right w:val="none" w:sz="0" w:space="0" w:color="auto"/>
      </w:divBdr>
    </w:div>
    <w:div w:id="1340814433">
      <w:bodyDiv w:val="1"/>
      <w:marLeft w:val="0"/>
      <w:marRight w:val="0"/>
      <w:marTop w:val="0"/>
      <w:marBottom w:val="0"/>
      <w:divBdr>
        <w:top w:val="none" w:sz="0" w:space="0" w:color="auto"/>
        <w:left w:val="none" w:sz="0" w:space="0" w:color="auto"/>
        <w:bottom w:val="none" w:sz="0" w:space="0" w:color="auto"/>
        <w:right w:val="none" w:sz="0" w:space="0" w:color="auto"/>
      </w:divBdr>
    </w:div>
    <w:div w:id="1480683500">
      <w:bodyDiv w:val="1"/>
      <w:marLeft w:val="0"/>
      <w:marRight w:val="0"/>
      <w:marTop w:val="0"/>
      <w:marBottom w:val="0"/>
      <w:divBdr>
        <w:top w:val="none" w:sz="0" w:space="0" w:color="auto"/>
        <w:left w:val="none" w:sz="0" w:space="0" w:color="auto"/>
        <w:bottom w:val="none" w:sz="0" w:space="0" w:color="auto"/>
        <w:right w:val="none" w:sz="0" w:space="0" w:color="auto"/>
      </w:divBdr>
    </w:div>
    <w:div w:id="1588491854">
      <w:bodyDiv w:val="1"/>
      <w:marLeft w:val="0"/>
      <w:marRight w:val="0"/>
      <w:marTop w:val="0"/>
      <w:marBottom w:val="0"/>
      <w:divBdr>
        <w:top w:val="none" w:sz="0" w:space="0" w:color="auto"/>
        <w:left w:val="none" w:sz="0" w:space="0" w:color="auto"/>
        <w:bottom w:val="none" w:sz="0" w:space="0" w:color="auto"/>
        <w:right w:val="none" w:sz="0" w:space="0" w:color="auto"/>
      </w:divBdr>
    </w:div>
    <w:div w:id="1695492874">
      <w:bodyDiv w:val="1"/>
      <w:marLeft w:val="0"/>
      <w:marRight w:val="0"/>
      <w:marTop w:val="0"/>
      <w:marBottom w:val="0"/>
      <w:divBdr>
        <w:top w:val="none" w:sz="0" w:space="0" w:color="auto"/>
        <w:left w:val="none" w:sz="0" w:space="0" w:color="auto"/>
        <w:bottom w:val="none" w:sz="0" w:space="0" w:color="auto"/>
        <w:right w:val="none" w:sz="0" w:space="0" w:color="auto"/>
      </w:divBdr>
    </w:div>
    <w:div w:id="1786004007">
      <w:bodyDiv w:val="1"/>
      <w:marLeft w:val="0"/>
      <w:marRight w:val="0"/>
      <w:marTop w:val="0"/>
      <w:marBottom w:val="0"/>
      <w:divBdr>
        <w:top w:val="none" w:sz="0" w:space="0" w:color="auto"/>
        <w:left w:val="none" w:sz="0" w:space="0" w:color="auto"/>
        <w:bottom w:val="none" w:sz="0" w:space="0" w:color="auto"/>
        <w:right w:val="none" w:sz="0" w:space="0" w:color="auto"/>
      </w:divBdr>
    </w:div>
    <w:div w:id="1894922835">
      <w:bodyDiv w:val="1"/>
      <w:marLeft w:val="0"/>
      <w:marRight w:val="0"/>
      <w:marTop w:val="0"/>
      <w:marBottom w:val="0"/>
      <w:divBdr>
        <w:top w:val="none" w:sz="0" w:space="0" w:color="auto"/>
        <w:left w:val="none" w:sz="0" w:space="0" w:color="auto"/>
        <w:bottom w:val="none" w:sz="0" w:space="0" w:color="auto"/>
        <w:right w:val="none" w:sz="0" w:space="0" w:color="auto"/>
      </w:divBdr>
    </w:div>
    <w:div w:id="1932623210">
      <w:bodyDiv w:val="1"/>
      <w:marLeft w:val="0"/>
      <w:marRight w:val="0"/>
      <w:marTop w:val="0"/>
      <w:marBottom w:val="0"/>
      <w:divBdr>
        <w:top w:val="none" w:sz="0" w:space="0" w:color="auto"/>
        <w:left w:val="none" w:sz="0" w:space="0" w:color="auto"/>
        <w:bottom w:val="none" w:sz="0" w:space="0" w:color="auto"/>
        <w:right w:val="none" w:sz="0" w:space="0" w:color="auto"/>
      </w:divBdr>
    </w:div>
    <w:div w:id="207245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i_15b8a941a9826917"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endnotes.xml.rels><?xml version="1.0" encoding="UTF-8" standalone="yes"?>
<Relationships xmlns="http://schemas.openxmlformats.org/package/2006/relationships"><Relationship Id="rId1" Type="http://schemas.openxmlformats.org/officeDocument/2006/relationships/hyperlink" Target="https://github.com/JonMinton/decentralisation_simd_dz201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F6ADA-FE7C-4C95-91BD-9E8639893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31</Pages>
  <Words>10217</Words>
  <Characters>58241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Bailey</dc:creator>
  <cp:keywords/>
  <dc:description/>
  <cp:lastModifiedBy>Jonathan Minton</cp:lastModifiedBy>
  <cp:revision>1</cp:revision>
  <cp:lastPrinted>2017-03-17T08:47:00Z</cp:lastPrinted>
  <dcterms:created xsi:type="dcterms:W3CDTF">2017-07-17T16:05:00Z</dcterms:created>
  <dcterms:modified xsi:type="dcterms:W3CDTF">2017-08-04T12:25:00Z</dcterms:modified>
</cp:coreProperties>
</file>